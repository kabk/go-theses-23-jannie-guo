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D506" w14:textId="37E4411C" w:rsidR="00367681" w:rsidRPr="00A824E1" w:rsidRDefault="004277C2" w:rsidP="00A824E1">
      <w:pPr>
        <w:spacing w:before="100" w:beforeAutospacing="1" w:after="100" w:afterAutospacing="1"/>
        <w:jc w:val="center"/>
        <w:rPr>
          <w:rFonts w:ascii="IBM Plex Mono Medium" w:eastAsia="Times New Roman" w:hAnsi="IBM Plex Mono Medium" w:cs="Times New Roman"/>
          <w:b/>
          <w:bCs/>
          <w:sz w:val="16"/>
          <w:szCs w:val="16"/>
          <w:lang w:val="en-US" w:eastAsia="en-GB"/>
        </w:rPr>
      </w:pPr>
      <w:r>
        <w:rPr>
          <w:rFonts w:ascii="IBM Plex Mono Medium" w:eastAsia="Times New Roman" w:hAnsi="IBM Plex Mono Medium" w:cs="Times New Roman"/>
          <w:b/>
          <w:bCs/>
          <w:sz w:val="30"/>
          <w:szCs w:val="30"/>
          <w:lang w:val="en-US" w:eastAsia="en-GB"/>
        </w:rPr>
        <w:t>D</w:t>
      </w:r>
      <w:r w:rsidR="00F3747C" w:rsidRPr="00A824E1">
        <w:rPr>
          <w:rFonts w:ascii="IBM Plex Mono Medium" w:eastAsia="Times New Roman" w:hAnsi="IBM Plex Mono Medium" w:cs="Times New Roman"/>
          <w:b/>
          <w:bCs/>
          <w:sz w:val="30"/>
          <w:szCs w:val="30"/>
          <w:lang w:val="en-US" w:eastAsia="en-GB"/>
        </w:rPr>
        <w:t xml:space="preserve">eformability of </w:t>
      </w:r>
      <w:r>
        <w:rPr>
          <w:rFonts w:ascii="IBM Plex Mono Medium" w:eastAsia="Times New Roman" w:hAnsi="IBM Plex Mono Medium" w:cs="Times New Roman"/>
          <w:b/>
          <w:bCs/>
          <w:sz w:val="30"/>
          <w:szCs w:val="30"/>
          <w:lang w:val="en-US" w:eastAsia="en-GB"/>
        </w:rPr>
        <w:t>T</w:t>
      </w:r>
      <w:r w:rsidR="00F3747C" w:rsidRPr="00A824E1">
        <w:rPr>
          <w:rFonts w:ascii="IBM Plex Mono Medium" w:eastAsia="Times New Roman" w:hAnsi="IBM Plex Mono Medium" w:cs="Times New Roman"/>
          <w:b/>
          <w:bCs/>
          <w:sz w:val="30"/>
          <w:szCs w:val="30"/>
          <w:lang w:val="en-US" w:eastAsia="en-GB"/>
        </w:rPr>
        <w:t>ime</w:t>
      </w:r>
    </w:p>
    <w:tbl>
      <w:tblPr>
        <w:tblW w:w="5000" w:type="pct"/>
        <w:tblCellSpacing w:w="0" w:type="dxa"/>
        <w:tblCellMar>
          <w:left w:w="0" w:type="dxa"/>
          <w:right w:w="0" w:type="dxa"/>
        </w:tblCellMar>
        <w:tblLook w:val="04A0" w:firstRow="1" w:lastRow="0" w:firstColumn="1" w:lastColumn="0" w:noHBand="0" w:noVBand="1"/>
      </w:tblPr>
      <w:tblGrid>
        <w:gridCol w:w="6146"/>
      </w:tblGrid>
      <w:tr w:rsidR="00367681" w14:paraId="4B41E086" w14:textId="77777777" w:rsidTr="00367681">
        <w:trPr>
          <w:tblCellSpacing w:w="0" w:type="dxa"/>
        </w:trPr>
        <w:tc>
          <w:tcPr>
            <w:tcW w:w="0" w:type="auto"/>
            <w:tcBorders>
              <w:top w:val="nil"/>
              <w:left w:val="nil"/>
              <w:bottom w:val="nil"/>
              <w:right w:val="nil"/>
            </w:tcBorders>
            <w:vAlign w:val="center"/>
            <w:hideMark/>
          </w:tcPr>
          <w:p w14:paraId="6A1F3BB1" w14:textId="59D42D2D" w:rsidR="00367681" w:rsidRDefault="00367681">
            <w:pPr>
              <w:pStyle w:val="Heading3"/>
              <w:spacing w:before="48" w:after="24"/>
              <w:ind w:left="60" w:right="60"/>
              <w:rPr>
                <w:color w:val="008000"/>
                <w:sz w:val="29"/>
                <w:szCs w:val="29"/>
              </w:rPr>
            </w:pPr>
            <w:bookmarkStart w:id="0" w:name="top"/>
          </w:p>
        </w:tc>
      </w:tr>
      <w:bookmarkEnd w:id="0"/>
    </w:tbl>
    <w:p w14:paraId="2B113A77" w14:textId="6ECA990F" w:rsidR="00BB5B5E" w:rsidRPr="00A62D7E" w:rsidRDefault="00BB5B5E" w:rsidP="007F37FC">
      <w:pPr>
        <w:spacing w:before="100" w:beforeAutospacing="1" w:after="100" w:afterAutospacing="1"/>
        <w:rPr>
          <w:rFonts w:ascii="IBM Plex Mono Medium" w:eastAsia="Times New Roman" w:hAnsi="IBM Plex Mono Medium" w:cs="Times New Roman"/>
          <w:sz w:val="16"/>
          <w:szCs w:val="16"/>
          <w:lang w:val="en-US" w:eastAsia="en-GB"/>
        </w:rPr>
      </w:pPr>
    </w:p>
    <w:p w14:paraId="4EE13FBB" w14:textId="77777777" w:rsidR="00BB5B5E" w:rsidRPr="00A62D7E" w:rsidRDefault="00BB5B5E" w:rsidP="007F37FC">
      <w:pPr>
        <w:spacing w:before="100" w:beforeAutospacing="1" w:after="100" w:afterAutospacing="1"/>
        <w:rPr>
          <w:rFonts w:ascii="IBM Plex Mono Medium" w:eastAsia="Times New Roman" w:hAnsi="IBM Plex Mono Medium" w:cs="Times New Roman"/>
          <w:sz w:val="16"/>
          <w:szCs w:val="16"/>
          <w:lang w:val="en-US" w:eastAsia="en-GB"/>
        </w:rPr>
      </w:pPr>
    </w:p>
    <w:p w14:paraId="476F2119" w14:textId="77777777" w:rsidR="00BB5B5E" w:rsidRPr="00A62D7E" w:rsidRDefault="00BB5B5E" w:rsidP="007F37FC">
      <w:pPr>
        <w:spacing w:before="100" w:beforeAutospacing="1" w:after="100" w:afterAutospacing="1"/>
        <w:rPr>
          <w:rFonts w:ascii="IBM Plex Mono Medium" w:eastAsia="Times New Roman" w:hAnsi="IBM Plex Mono Medium" w:cs="Times New Roman"/>
          <w:sz w:val="16"/>
          <w:szCs w:val="16"/>
          <w:lang w:val="en-US" w:eastAsia="en-GB"/>
        </w:rPr>
      </w:pPr>
    </w:p>
    <w:p w14:paraId="291A3CC0" w14:textId="77777777" w:rsidR="00BB5B5E" w:rsidRPr="00A62D7E" w:rsidRDefault="00BB5B5E" w:rsidP="007F37FC">
      <w:pPr>
        <w:spacing w:before="100" w:beforeAutospacing="1" w:after="100" w:afterAutospacing="1"/>
        <w:rPr>
          <w:rFonts w:ascii="IBM Plex Mono Medium" w:eastAsia="Times New Roman" w:hAnsi="IBM Plex Mono Medium" w:cs="Times New Roman"/>
          <w:sz w:val="16"/>
          <w:szCs w:val="16"/>
          <w:lang w:val="en-US" w:eastAsia="en-GB"/>
        </w:rPr>
      </w:pPr>
    </w:p>
    <w:p w14:paraId="0CCD2809" w14:textId="77777777" w:rsidR="00BB5B5E" w:rsidRPr="00A62D7E" w:rsidRDefault="00BB5B5E" w:rsidP="007F37FC">
      <w:pPr>
        <w:spacing w:before="100" w:beforeAutospacing="1" w:after="100" w:afterAutospacing="1"/>
        <w:rPr>
          <w:rFonts w:ascii="IBM Plex Mono Medium" w:eastAsia="Times New Roman" w:hAnsi="IBM Plex Mono Medium" w:cs="Times New Roman"/>
          <w:sz w:val="16"/>
          <w:szCs w:val="16"/>
          <w:lang w:val="en-US" w:eastAsia="en-GB"/>
        </w:rPr>
      </w:pPr>
    </w:p>
    <w:p w14:paraId="5ED0CA44" w14:textId="77777777" w:rsidR="00BB5B5E" w:rsidRPr="00A62D7E" w:rsidRDefault="00BB5B5E" w:rsidP="007F37FC">
      <w:pPr>
        <w:spacing w:before="100" w:beforeAutospacing="1" w:after="100" w:afterAutospacing="1"/>
        <w:rPr>
          <w:rFonts w:ascii="IBM Plex Mono Medium" w:eastAsia="Times New Roman" w:hAnsi="IBM Plex Mono Medium" w:cs="Times New Roman"/>
          <w:sz w:val="16"/>
          <w:szCs w:val="16"/>
          <w:lang w:val="en-US" w:eastAsia="en-GB"/>
        </w:rPr>
      </w:pPr>
    </w:p>
    <w:p w14:paraId="2E87FA14" w14:textId="68F385F6" w:rsidR="00BB5B5E" w:rsidDel="004F48F8" w:rsidRDefault="00BB5B5E" w:rsidP="007F37FC">
      <w:pPr>
        <w:rPr>
          <w:del w:id="1" w:author="Jannie Guo" w:date="2023-02-22T12:42:00Z"/>
          <w:rFonts w:ascii="IBM Plex Mono Medium" w:eastAsia="Times New Roman" w:hAnsi="IBM Plex Mono Medium" w:cs="Times New Roman"/>
          <w:sz w:val="16"/>
          <w:szCs w:val="16"/>
          <w:lang w:val="en-US" w:eastAsia="en-GB"/>
        </w:rPr>
      </w:pPr>
    </w:p>
    <w:p w14:paraId="61670C2D" w14:textId="494B0412" w:rsidR="004F48F8" w:rsidRDefault="004F48F8" w:rsidP="007F37FC">
      <w:pPr>
        <w:spacing w:before="100" w:beforeAutospacing="1" w:after="100" w:afterAutospacing="1"/>
        <w:rPr>
          <w:ins w:id="2" w:author="Jannie Guo" w:date="2023-02-22T12:42:00Z"/>
          <w:rFonts w:ascii="IBM Plex Mono Medium" w:eastAsia="Times New Roman" w:hAnsi="IBM Plex Mono Medium" w:cs="Times New Roman"/>
          <w:sz w:val="16"/>
          <w:szCs w:val="16"/>
          <w:lang w:val="en-US" w:eastAsia="en-GB"/>
        </w:rPr>
      </w:pPr>
    </w:p>
    <w:p w14:paraId="5DE80BB1" w14:textId="1ED10239" w:rsidR="004F48F8" w:rsidRDefault="004F48F8" w:rsidP="007F37FC">
      <w:pPr>
        <w:spacing w:before="100" w:beforeAutospacing="1" w:after="100" w:afterAutospacing="1"/>
        <w:rPr>
          <w:ins w:id="3" w:author="Jannie Guo" w:date="2023-02-22T12:42:00Z"/>
          <w:rFonts w:ascii="IBM Plex Mono Medium" w:eastAsia="Times New Roman" w:hAnsi="IBM Plex Mono Medium" w:cs="Times New Roman"/>
          <w:sz w:val="16"/>
          <w:szCs w:val="16"/>
          <w:lang w:val="en-US" w:eastAsia="en-GB"/>
        </w:rPr>
      </w:pPr>
    </w:p>
    <w:p w14:paraId="534F0B4A" w14:textId="1A70F3C5" w:rsidR="004F48F8" w:rsidRDefault="004F48F8" w:rsidP="007F37FC">
      <w:pPr>
        <w:spacing w:before="100" w:beforeAutospacing="1" w:after="100" w:afterAutospacing="1"/>
        <w:rPr>
          <w:ins w:id="4" w:author="Jannie Guo" w:date="2023-02-22T12:42:00Z"/>
          <w:rFonts w:ascii="IBM Plex Mono Medium" w:eastAsia="Times New Roman" w:hAnsi="IBM Plex Mono Medium" w:cs="Times New Roman"/>
          <w:sz w:val="16"/>
          <w:szCs w:val="16"/>
          <w:lang w:val="en-US" w:eastAsia="en-GB"/>
        </w:rPr>
      </w:pPr>
    </w:p>
    <w:p w14:paraId="7A4496E4" w14:textId="154BBE19" w:rsidR="004F48F8" w:rsidRDefault="004F48F8" w:rsidP="007F37FC">
      <w:pPr>
        <w:spacing w:before="100" w:beforeAutospacing="1" w:after="100" w:afterAutospacing="1"/>
        <w:rPr>
          <w:ins w:id="5" w:author="Jannie Guo" w:date="2023-02-22T12:42:00Z"/>
          <w:rFonts w:ascii="IBM Plex Mono Medium" w:eastAsia="Times New Roman" w:hAnsi="IBM Plex Mono Medium" w:cs="Times New Roman"/>
          <w:sz w:val="16"/>
          <w:szCs w:val="16"/>
          <w:lang w:val="en-US" w:eastAsia="en-GB"/>
        </w:rPr>
      </w:pPr>
    </w:p>
    <w:p w14:paraId="15C890C3" w14:textId="4A664DD9" w:rsidR="004F48F8" w:rsidRDefault="004F48F8" w:rsidP="007F37FC">
      <w:pPr>
        <w:spacing w:before="100" w:beforeAutospacing="1" w:after="100" w:afterAutospacing="1"/>
        <w:rPr>
          <w:ins w:id="6" w:author="Jannie Guo" w:date="2023-02-22T12:42:00Z"/>
          <w:rFonts w:ascii="IBM Plex Mono Medium" w:eastAsia="Times New Roman" w:hAnsi="IBM Plex Mono Medium" w:cs="Times New Roman"/>
          <w:sz w:val="16"/>
          <w:szCs w:val="16"/>
          <w:lang w:val="en-US" w:eastAsia="en-GB"/>
        </w:rPr>
      </w:pPr>
    </w:p>
    <w:p w14:paraId="51C562D6" w14:textId="1C6D7FE4" w:rsidR="004F48F8" w:rsidRDefault="004F48F8" w:rsidP="007F37FC">
      <w:pPr>
        <w:spacing w:before="100" w:beforeAutospacing="1" w:after="100" w:afterAutospacing="1"/>
        <w:rPr>
          <w:ins w:id="7" w:author="Jannie Guo" w:date="2023-02-22T12:42:00Z"/>
          <w:rFonts w:ascii="IBM Plex Mono Medium" w:eastAsia="Times New Roman" w:hAnsi="IBM Plex Mono Medium" w:cs="Times New Roman"/>
          <w:sz w:val="16"/>
          <w:szCs w:val="16"/>
          <w:lang w:val="en-US" w:eastAsia="en-GB"/>
        </w:rPr>
      </w:pPr>
    </w:p>
    <w:p w14:paraId="2FD000A1" w14:textId="741F777A" w:rsidR="004F48F8" w:rsidRDefault="004F48F8" w:rsidP="007F37FC">
      <w:pPr>
        <w:spacing w:before="100" w:beforeAutospacing="1" w:after="100" w:afterAutospacing="1"/>
        <w:rPr>
          <w:ins w:id="8" w:author="Jannie Guo" w:date="2023-02-22T12:42:00Z"/>
          <w:rFonts w:ascii="IBM Plex Mono Medium" w:eastAsia="Times New Roman" w:hAnsi="IBM Plex Mono Medium" w:cs="Times New Roman"/>
          <w:sz w:val="16"/>
          <w:szCs w:val="16"/>
          <w:lang w:val="en-US" w:eastAsia="en-GB"/>
        </w:rPr>
      </w:pPr>
    </w:p>
    <w:p w14:paraId="7637712A" w14:textId="47FD3D30" w:rsidR="004F48F8" w:rsidRDefault="004F48F8" w:rsidP="007F37FC">
      <w:pPr>
        <w:spacing w:before="100" w:beforeAutospacing="1" w:after="100" w:afterAutospacing="1"/>
        <w:rPr>
          <w:ins w:id="9" w:author="Jannie Guo" w:date="2023-02-22T12:42:00Z"/>
          <w:rFonts w:ascii="IBM Plex Mono Medium" w:eastAsia="Times New Roman" w:hAnsi="IBM Plex Mono Medium" w:cs="Times New Roman"/>
          <w:sz w:val="16"/>
          <w:szCs w:val="16"/>
          <w:lang w:val="en-US" w:eastAsia="en-GB"/>
        </w:rPr>
      </w:pPr>
    </w:p>
    <w:p w14:paraId="592127B0" w14:textId="4539F994" w:rsidR="004F48F8" w:rsidRDefault="004F48F8" w:rsidP="007F37FC">
      <w:pPr>
        <w:spacing w:before="100" w:beforeAutospacing="1" w:after="100" w:afterAutospacing="1"/>
        <w:rPr>
          <w:ins w:id="10" w:author="Jannie Guo" w:date="2023-02-22T12:42:00Z"/>
          <w:rFonts w:ascii="IBM Plex Mono Medium" w:eastAsia="Times New Roman" w:hAnsi="IBM Plex Mono Medium" w:cs="Times New Roman"/>
          <w:sz w:val="16"/>
          <w:szCs w:val="16"/>
          <w:lang w:val="en-US" w:eastAsia="en-GB"/>
        </w:rPr>
      </w:pPr>
    </w:p>
    <w:p w14:paraId="5C287303" w14:textId="16D12889" w:rsidR="004F48F8" w:rsidRDefault="004F48F8" w:rsidP="007F37FC">
      <w:pPr>
        <w:spacing w:before="100" w:beforeAutospacing="1" w:after="100" w:afterAutospacing="1"/>
        <w:rPr>
          <w:ins w:id="11" w:author="Jannie Guo" w:date="2023-02-22T12:42:00Z"/>
          <w:rFonts w:ascii="IBM Plex Mono Medium" w:eastAsia="Times New Roman" w:hAnsi="IBM Plex Mono Medium" w:cs="Times New Roman"/>
          <w:sz w:val="16"/>
          <w:szCs w:val="16"/>
          <w:lang w:val="en-US" w:eastAsia="en-GB"/>
        </w:rPr>
      </w:pPr>
    </w:p>
    <w:p w14:paraId="710CDF91" w14:textId="75A6136C" w:rsidR="004F48F8" w:rsidRDefault="004F48F8" w:rsidP="007F37FC">
      <w:pPr>
        <w:spacing w:before="100" w:beforeAutospacing="1" w:after="100" w:afterAutospacing="1"/>
        <w:rPr>
          <w:ins w:id="12" w:author="Jannie Guo" w:date="2023-02-22T12:42:00Z"/>
          <w:rFonts w:ascii="IBM Plex Mono Medium" w:eastAsia="Times New Roman" w:hAnsi="IBM Plex Mono Medium" w:cs="Times New Roman"/>
          <w:sz w:val="16"/>
          <w:szCs w:val="16"/>
          <w:lang w:val="en-US" w:eastAsia="en-GB"/>
        </w:rPr>
      </w:pPr>
    </w:p>
    <w:p w14:paraId="49083AD2" w14:textId="3B103749" w:rsidR="004F48F8" w:rsidRPr="00A62D7E" w:rsidRDefault="004F48F8" w:rsidP="007F37FC">
      <w:pPr>
        <w:spacing w:before="100" w:beforeAutospacing="1" w:after="100" w:afterAutospacing="1"/>
        <w:rPr>
          <w:ins w:id="13" w:author="Jannie Guo" w:date="2023-02-22T12:42:00Z"/>
          <w:rFonts w:ascii="IBM Plex Mono Medium" w:eastAsia="Times New Roman" w:hAnsi="IBM Plex Mono Medium" w:cs="Times New Roman"/>
          <w:sz w:val="16"/>
          <w:szCs w:val="16"/>
          <w:lang w:val="en-US" w:eastAsia="en-GB"/>
        </w:rPr>
      </w:pPr>
      <w:ins w:id="14" w:author="Jannie Guo" w:date="2023-02-22T12:42:00Z">
        <w:r>
          <w:rPr>
            <w:rFonts w:ascii="IBM Plex Mono Medium" w:eastAsia="Times New Roman" w:hAnsi="IBM Plex Mono Medium" w:cs="Times New Roman"/>
            <w:sz w:val="16"/>
            <w:szCs w:val="16"/>
            <w:lang w:val="en-US" w:eastAsia="en-GB"/>
          </w:rPr>
          <w:br/>
        </w:r>
      </w:ins>
    </w:p>
    <w:p w14:paraId="57418AAF" w14:textId="12453583" w:rsidR="00BB5B5E" w:rsidRPr="00A62D7E" w:rsidDel="004F48F8" w:rsidRDefault="00BB5B5E" w:rsidP="007F37FC">
      <w:pPr>
        <w:rPr>
          <w:del w:id="15" w:author="Jannie Guo" w:date="2023-02-22T12:42:00Z"/>
          <w:rFonts w:ascii="IBM Plex Mono Medium" w:eastAsia="Times New Roman" w:hAnsi="IBM Plex Mono Medium" w:cs="Times New Roman"/>
          <w:sz w:val="16"/>
          <w:szCs w:val="16"/>
          <w:lang w:val="en-US" w:eastAsia="en-GB"/>
        </w:rPr>
      </w:pPr>
      <w:commentRangeStart w:id="16"/>
    </w:p>
    <w:p w14:paraId="0B765768" w14:textId="0422A043" w:rsidR="00BB5B5E" w:rsidRPr="00A62D7E" w:rsidDel="004F48F8" w:rsidRDefault="00BB5B5E" w:rsidP="007F37FC">
      <w:pPr>
        <w:rPr>
          <w:del w:id="17" w:author="Jannie Guo" w:date="2023-02-22T12:42:00Z"/>
          <w:rFonts w:ascii="IBM Plex Mono Medium" w:eastAsia="Times New Roman" w:hAnsi="IBM Plex Mono Medium" w:cs="Times New Roman"/>
          <w:sz w:val="16"/>
          <w:szCs w:val="16"/>
          <w:lang w:val="en-US" w:eastAsia="en-GB"/>
        </w:rPr>
      </w:pPr>
    </w:p>
    <w:p w14:paraId="6C41E1B3" w14:textId="3F6ACA42" w:rsidR="00BB5B5E" w:rsidRPr="00A62D7E" w:rsidDel="004F48F8" w:rsidRDefault="00BB5B5E" w:rsidP="007F37FC">
      <w:pPr>
        <w:rPr>
          <w:del w:id="18" w:author="Jannie Guo" w:date="2023-02-22T12:42:00Z"/>
          <w:rFonts w:ascii="IBM Plex Mono Medium" w:eastAsia="Times New Roman" w:hAnsi="IBM Plex Mono Medium" w:cs="Times New Roman"/>
          <w:sz w:val="16"/>
          <w:szCs w:val="16"/>
          <w:lang w:val="en-US" w:eastAsia="en-GB"/>
        </w:rPr>
      </w:pPr>
    </w:p>
    <w:p w14:paraId="6387FB3F" w14:textId="7EDE2E59" w:rsidR="00BB5B5E" w:rsidRPr="00A62D7E" w:rsidDel="004F48F8" w:rsidRDefault="00BB5B5E" w:rsidP="007F37FC">
      <w:pPr>
        <w:rPr>
          <w:del w:id="19" w:author="Jannie Guo" w:date="2023-02-22T12:42:00Z"/>
          <w:rFonts w:ascii="IBM Plex Mono Medium" w:eastAsia="Times New Roman" w:hAnsi="IBM Plex Mono Medium" w:cs="Times New Roman"/>
          <w:sz w:val="16"/>
          <w:szCs w:val="16"/>
          <w:lang w:val="en-US" w:eastAsia="en-GB"/>
        </w:rPr>
      </w:pPr>
    </w:p>
    <w:p w14:paraId="156C8B67" w14:textId="2CA50D83" w:rsidR="00BB5B5E" w:rsidRPr="00A62D7E" w:rsidDel="004F48F8" w:rsidRDefault="00BB5B5E" w:rsidP="007F37FC">
      <w:pPr>
        <w:rPr>
          <w:del w:id="20" w:author="Jannie Guo" w:date="2023-02-22T12:42:00Z"/>
          <w:rFonts w:ascii="IBM Plex Mono Medium" w:eastAsia="Times New Roman" w:hAnsi="IBM Plex Mono Medium" w:cs="Times New Roman"/>
          <w:sz w:val="16"/>
          <w:szCs w:val="16"/>
          <w:lang w:val="en-US" w:eastAsia="en-GB"/>
        </w:rPr>
      </w:pPr>
    </w:p>
    <w:p w14:paraId="4BF2585D" w14:textId="530413C2" w:rsidR="00BB5B5E" w:rsidRPr="00A62D7E" w:rsidDel="004F48F8" w:rsidRDefault="00BB5B5E" w:rsidP="007F37FC">
      <w:pPr>
        <w:rPr>
          <w:del w:id="21" w:author="Jannie Guo" w:date="2023-02-22T12:42:00Z"/>
          <w:rFonts w:ascii="IBM Plex Mono Medium" w:eastAsia="Times New Roman" w:hAnsi="IBM Plex Mono Medium" w:cs="Times New Roman"/>
          <w:sz w:val="16"/>
          <w:szCs w:val="16"/>
          <w:lang w:val="en-US" w:eastAsia="en-GB"/>
        </w:rPr>
      </w:pPr>
    </w:p>
    <w:p w14:paraId="20908739" w14:textId="5E76EA04" w:rsidR="00BB5B5E" w:rsidRPr="00A62D7E" w:rsidDel="004F48F8" w:rsidRDefault="00BB5B5E" w:rsidP="007F37FC">
      <w:pPr>
        <w:rPr>
          <w:del w:id="22" w:author="Jannie Guo" w:date="2023-02-22T12:42:00Z"/>
          <w:rFonts w:ascii="IBM Plex Mono Medium" w:eastAsia="Times New Roman" w:hAnsi="IBM Plex Mono Medium" w:cs="Times New Roman"/>
          <w:sz w:val="16"/>
          <w:szCs w:val="16"/>
          <w:lang w:val="en-US" w:eastAsia="en-GB"/>
        </w:rPr>
      </w:pPr>
    </w:p>
    <w:p w14:paraId="18329598" w14:textId="12FC94EA" w:rsidR="00BB5B5E" w:rsidRPr="00A62D7E" w:rsidDel="004F48F8" w:rsidRDefault="00BB5B5E" w:rsidP="007F37FC">
      <w:pPr>
        <w:rPr>
          <w:del w:id="23" w:author="Jannie Guo" w:date="2023-02-22T12:42:00Z"/>
          <w:rFonts w:ascii="IBM Plex Mono Medium" w:eastAsia="Times New Roman" w:hAnsi="IBM Plex Mono Medium" w:cs="Times New Roman"/>
          <w:sz w:val="16"/>
          <w:szCs w:val="16"/>
          <w:lang w:val="en-US" w:eastAsia="en-GB"/>
        </w:rPr>
      </w:pPr>
    </w:p>
    <w:p w14:paraId="3D3DD494" w14:textId="7EE99957" w:rsidR="00BB5B5E" w:rsidRPr="00A62D7E" w:rsidDel="004F48F8" w:rsidRDefault="00BB5B5E" w:rsidP="007F37FC">
      <w:pPr>
        <w:rPr>
          <w:del w:id="24" w:author="Jannie Guo" w:date="2023-02-22T12:42:00Z"/>
          <w:rFonts w:ascii="IBM Plex Mono Medium" w:eastAsia="Times New Roman" w:hAnsi="IBM Plex Mono Medium" w:cs="Times New Roman"/>
          <w:sz w:val="16"/>
          <w:szCs w:val="16"/>
          <w:lang w:val="en-US" w:eastAsia="en-GB"/>
        </w:rPr>
      </w:pPr>
    </w:p>
    <w:p w14:paraId="10FCCABA" w14:textId="62AC919E" w:rsidR="00BB5B5E" w:rsidRPr="00A62D7E" w:rsidDel="004F48F8" w:rsidRDefault="00BB5B5E" w:rsidP="007F37FC">
      <w:pPr>
        <w:rPr>
          <w:del w:id="25" w:author="Jannie Guo" w:date="2023-02-22T12:42:00Z"/>
          <w:rFonts w:ascii="IBM Plex Mono Medium" w:eastAsia="Times New Roman" w:hAnsi="IBM Plex Mono Medium" w:cs="Times New Roman"/>
          <w:sz w:val="16"/>
          <w:szCs w:val="16"/>
          <w:lang w:val="en-US" w:eastAsia="en-GB"/>
        </w:rPr>
      </w:pPr>
    </w:p>
    <w:p w14:paraId="2AED2E09" w14:textId="115B53B6" w:rsidR="00BB5B5E" w:rsidRPr="00A62D7E" w:rsidDel="004F48F8" w:rsidRDefault="00BB5B5E" w:rsidP="007F37FC">
      <w:pPr>
        <w:rPr>
          <w:del w:id="26" w:author="Jannie Guo" w:date="2023-02-22T12:42:00Z"/>
          <w:rFonts w:ascii="IBM Plex Mono Medium" w:eastAsia="Times New Roman" w:hAnsi="IBM Plex Mono Medium" w:cs="Times New Roman"/>
          <w:sz w:val="16"/>
          <w:szCs w:val="16"/>
          <w:lang w:val="en-US" w:eastAsia="en-GB"/>
        </w:rPr>
      </w:pPr>
    </w:p>
    <w:p w14:paraId="28D00D51" w14:textId="77A72383" w:rsidR="00BB5B5E" w:rsidRPr="00A62D7E" w:rsidDel="004F48F8" w:rsidRDefault="00BB5B5E" w:rsidP="007F37FC">
      <w:pPr>
        <w:rPr>
          <w:del w:id="27" w:author="Jannie Guo" w:date="2023-02-22T12:42:00Z"/>
          <w:rFonts w:ascii="IBM Plex Mono Medium" w:eastAsia="Times New Roman" w:hAnsi="IBM Plex Mono Medium" w:cs="Times New Roman"/>
          <w:sz w:val="16"/>
          <w:szCs w:val="16"/>
          <w:lang w:val="en-US" w:eastAsia="en-GB"/>
        </w:rPr>
      </w:pPr>
    </w:p>
    <w:p w14:paraId="7C8A4FF7" w14:textId="620A53D8" w:rsidR="00BB5B5E" w:rsidRPr="00A62D7E" w:rsidDel="004F48F8" w:rsidRDefault="00BB5B5E" w:rsidP="007F37FC">
      <w:pPr>
        <w:rPr>
          <w:del w:id="28" w:author="Jannie Guo" w:date="2023-02-22T12:42:00Z"/>
          <w:rFonts w:ascii="IBM Plex Mono Medium" w:eastAsia="Times New Roman" w:hAnsi="IBM Plex Mono Medium" w:cs="Times New Roman"/>
          <w:sz w:val="16"/>
          <w:szCs w:val="16"/>
          <w:lang w:val="en-US" w:eastAsia="en-GB"/>
        </w:rPr>
      </w:pPr>
    </w:p>
    <w:p w14:paraId="5916C04B" w14:textId="413F7E07" w:rsidR="00BB5B5E" w:rsidRPr="00A62D7E" w:rsidDel="004F48F8" w:rsidRDefault="00BB5B5E" w:rsidP="007F37FC">
      <w:pPr>
        <w:rPr>
          <w:del w:id="29" w:author="Jannie Guo" w:date="2023-02-22T12:42:00Z"/>
          <w:rFonts w:ascii="IBM Plex Mono Medium" w:eastAsia="Times New Roman" w:hAnsi="IBM Plex Mono Medium" w:cs="Times New Roman"/>
          <w:sz w:val="16"/>
          <w:szCs w:val="16"/>
          <w:lang w:val="en-US" w:eastAsia="en-GB"/>
        </w:rPr>
      </w:pPr>
    </w:p>
    <w:p w14:paraId="05EB2C41" w14:textId="3BD2B659" w:rsidR="00BB5B5E" w:rsidRPr="00A62D7E" w:rsidDel="004F48F8" w:rsidRDefault="00BB5B5E" w:rsidP="007F37FC">
      <w:pPr>
        <w:rPr>
          <w:del w:id="30" w:author="Jannie Guo" w:date="2023-02-22T12:42:00Z"/>
          <w:rFonts w:ascii="IBM Plex Mono Medium" w:eastAsia="Times New Roman" w:hAnsi="IBM Plex Mono Medium" w:cs="Times New Roman"/>
          <w:sz w:val="16"/>
          <w:szCs w:val="16"/>
          <w:lang w:val="en-US" w:eastAsia="en-GB"/>
        </w:rPr>
      </w:pPr>
    </w:p>
    <w:p w14:paraId="5E41B27E" w14:textId="1DAA4C13" w:rsidR="00BB5B5E" w:rsidRPr="00A62D7E" w:rsidDel="004F48F8" w:rsidRDefault="00BB5B5E" w:rsidP="007F37FC">
      <w:pPr>
        <w:rPr>
          <w:del w:id="31" w:author="Jannie Guo" w:date="2023-02-22T12:42:00Z"/>
          <w:rFonts w:ascii="IBM Plex Mono Medium" w:eastAsia="Times New Roman" w:hAnsi="IBM Plex Mono Medium" w:cs="Times New Roman"/>
          <w:sz w:val="16"/>
          <w:szCs w:val="16"/>
          <w:lang w:val="en-US" w:eastAsia="en-GB"/>
        </w:rPr>
      </w:pPr>
    </w:p>
    <w:p w14:paraId="00235365" w14:textId="29354347" w:rsidR="00BB5B5E" w:rsidRPr="00A62D7E" w:rsidDel="004F48F8" w:rsidRDefault="00BB5B5E" w:rsidP="007F37FC">
      <w:pPr>
        <w:rPr>
          <w:del w:id="32" w:author="Jannie Guo" w:date="2023-02-22T12:42:00Z"/>
          <w:rFonts w:ascii="IBM Plex Mono Medium" w:eastAsia="Times New Roman" w:hAnsi="IBM Plex Mono Medium" w:cs="Times New Roman"/>
          <w:sz w:val="16"/>
          <w:szCs w:val="16"/>
          <w:lang w:val="en-US" w:eastAsia="en-GB"/>
        </w:rPr>
      </w:pPr>
    </w:p>
    <w:p w14:paraId="323974D5" w14:textId="7B62D47B" w:rsidR="00BB5B5E" w:rsidRPr="00A62D7E" w:rsidDel="004F48F8" w:rsidRDefault="00BB5B5E" w:rsidP="007F37FC">
      <w:pPr>
        <w:rPr>
          <w:del w:id="33" w:author="Jannie Guo" w:date="2023-02-22T12:42:00Z"/>
          <w:rFonts w:ascii="IBM Plex Mono Medium" w:eastAsia="Times New Roman" w:hAnsi="IBM Plex Mono Medium" w:cs="Times New Roman"/>
          <w:sz w:val="16"/>
          <w:szCs w:val="16"/>
          <w:lang w:val="en-US" w:eastAsia="en-GB"/>
        </w:rPr>
      </w:pPr>
    </w:p>
    <w:p w14:paraId="0231FF3B" w14:textId="197E5CC9" w:rsidR="00BB5B5E" w:rsidRPr="00A62D7E" w:rsidDel="004F48F8" w:rsidRDefault="00BB5B5E" w:rsidP="007F37FC">
      <w:pPr>
        <w:rPr>
          <w:del w:id="34" w:author="Jannie Guo" w:date="2023-02-22T12:42:00Z"/>
          <w:rFonts w:ascii="IBM Plex Mono Medium" w:eastAsia="Times New Roman" w:hAnsi="IBM Plex Mono Medium" w:cs="Times New Roman"/>
          <w:sz w:val="16"/>
          <w:szCs w:val="16"/>
          <w:lang w:val="en-US" w:eastAsia="en-GB"/>
        </w:rPr>
      </w:pPr>
    </w:p>
    <w:p w14:paraId="0864D0ED" w14:textId="1FBA464A" w:rsidR="00BB5B5E" w:rsidRPr="00A62D7E" w:rsidDel="004F48F8" w:rsidRDefault="00BB5B5E" w:rsidP="007F37FC">
      <w:pPr>
        <w:rPr>
          <w:del w:id="35" w:author="Jannie Guo" w:date="2023-02-22T12:42:00Z"/>
          <w:rFonts w:ascii="IBM Plex Mono Medium" w:eastAsia="Times New Roman" w:hAnsi="IBM Plex Mono Medium" w:cs="Times New Roman"/>
          <w:sz w:val="16"/>
          <w:szCs w:val="16"/>
          <w:lang w:val="en-US" w:eastAsia="en-GB"/>
        </w:rPr>
      </w:pPr>
    </w:p>
    <w:p w14:paraId="58294857" w14:textId="4827525C" w:rsidR="00BB5B5E" w:rsidRPr="00A62D7E" w:rsidDel="004F48F8" w:rsidRDefault="00BB5B5E" w:rsidP="007F37FC">
      <w:pPr>
        <w:rPr>
          <w:del w:id="36" w:author="Jannie Guo" w:date="2023-02-22T12:42:00Z"/>
          <w:rFonts w:ascii="IBM Plex Mono Medium" w:eastAsia="Times New Roman" w:hAnsi="IBM Plex Mono Medium" w:cs="Times New Roman"/>
          <w:sz w:val="16"/>
          <w:szCs w:val="16"/>
          <w:lang w:val="en-US" w:eastAsia="en-GB"/>
        </w:rPr>
      </w:pPr>
    </w:p>
    <w:p w14:paraId="38D9A2C8" w14:textId="278F6638" w:rsidR="00BB5B5E" w:rsidRPr="00A62D7E" w:rsidDel="004F48F8" w:rsidRDefault="00BB5B5E" w:rsidP="007F37FC">
      <w:pPr>
        <w:rPr>
          <w:del w:id="37" w:author="Jannie Guo" w:date="2023-02-22T12:42:00Z"/>
          <w:rFonts w:ascii="IBM Plex Mono Medium" w:eastAsia="Times New Roman" w:hAnsi="IBM Plex Mono Medium" w:cs="Times New Roman"/>
          <w:sz w:val="16"/>
          <w:szCs w:val="16"/>
          <w:lang w:val="en-US" w:eastAsia="en-GB"/>
        </w:rPr>
      </w:pPr>
    </w:p>
    <w:p w14:paraId="00630C30" w14:textId="4351412B" w:rsidR="00BB5B5E" w:rsidRPr="00A62D7E" w:rsidDel="004F48F8" w:rsidRDefault="00BB5B5E" w:rsidP="007F37FC">
      <w:pPr>
        <w:rPr>
          <w:del w:id="38" w:author="Jannie Guo" w:date="2023-02-22T12:42:00Z"/>
          <w:rFonts w:ascii="IBM Plex Mono Medium" w:eastAsia="Times New Roman" w:hAnsi="IBM Plex Mono Medium" w:cs="Times New Roman"/>
          <w:sz w:val="16"/>
          <w:szCs w:val="16"/>
          <w:lang w:val="en-US" w:eastAsia="en-GB"/>
        </w:rPr>
      </w:pPr>
    </w:p>
    <w:p w14:paraId="446C9F01" w14:textId="1F3DEBC2" w:rsidR="00BB5B5E" w:rsidRPr="00A62D7E" w:rsidDel="004F48F8" w:rsidRDefault="00BB5B5E" w:rsidP="007F37FC">
      <w:pPr>
        <w:rPr>
          <w:del w:id="39" w:author="Jannie Guo" w:date="2023-02-22T12:42:00Z"/>
          <w:rFonts w:ascii="IBM Plex Mono Medium" w:eastAsia="Times New Roman" w:hAnsi="IBM Plex Mono Medium" w:cs="Times New Roman"/>
          <w:sz w:val="16"/>
          <w:szCs w:val="16"/>
          <w:lang w:val="en-US" w:eastAsia="en-GB"/>
        </w:rPr>
      </w:pPr>
    </w:p>
    <w:p w14:paraId="67D87ACD" w14:textId="258A42DA" w:rsidR="00BB5B5E" w:rsidRPr="00A62D7E" w:rsidDel="004F48F8" w:rsidRDefault="00BB5B5E" w:rsidP="007F37FC">
      <w:pPr>
        <w:rPr>
          <w:del w:id="40" w:author="Jannie Guo" w:date="2023-02-22T12:42:00Z"/>
          <w:rFonts w:ascii="IBM Plex Mono Medium" w:eastAsia="Times New Roman" w:hAnsi="IBM Plex Mono Medium" w:cs="Times New Roman"/>
          <w:sz w:val="16"/>
          <w:szCs w:val="16"/>
          <w:lang w:val="en-US" w:eastAsia="en-GB"/>
        </w:rPr>
      </w:pPr>
    </w:p>
    <w:p w14:paraId="58682042" w14:textId="443362B6" w:rsidR="00BB5B5E" w:rsidRPr="00A62D7E" w:rsidDel="004F48F8" w:rsidRDefault="00BB5B5E" w:rsidP="007F37FC">
      <w:pPr>
        <w:rPr>
          <w:del w:id="41" w:author="Jannie Guo" w:date="2023-02-22T12:42:00Z"/>
          <w:rFonts w:ascii="IBM Plex Mono Medium" w:eastAsia="Times New Roman" w:hAnsi="IBM Plex Mono Medium" w:cs="Times New Roman"/>
          <w:sz w:val="16"/>
          <w:szCs w:val="16"/>
          <w:lang w:val="en-US" w:eastAsia="en-GB"/>
        </w:rPr>
      </w:pPr>
    </w:p>
    <w:p w14:paraId="00503964" w14:textId="025EBED5" w:rsidR="00BB5B5E" w:rsidRPr="00A62D7E" w:rsidDel="004F48F8" w:rsidRDefault="00BB5B5E" w:rsidP="007F37FC">
      <w:pPr>
        <w:rPr>
          <w:del w:id="42" w:author="Jannie Guo" w:date="2023-02-22T12:42:00Z"/>
          <w:rFonts w:ascii="IBM Plex Mono Medium" w:eastAsia="Times New Roman" w:hAnsi="IBM Plex Mono Medium" w:cs="Times New Roman"/>
          <w:sz w:val="16"/>
          <w:szCs w:val="16"/>
          <w:lang w:val="en-US" w:eastAsia="en-GB"/>
        </w:rPr>
      </w:pPr>
    </w:p>
    <w:p w14:paraId="0D1B68FC" w14:textId="07CB9546" w:rsidR="00BB5B5E" w:rsidDel="004F48F8" w:rsidRDefault="00BB5B5E" w:rsidP="007F37FC">
      <w:pPr>
        <w:rPr>
          <w:del w:id="43" w:author="Jannie Guo" w:date="2023-02-22T12:42:00Z"/>
          <w:rFonts w:ascii="IBM Plex Mono Medium" w:eastAsia="Times New Roman" w:hAnsi="IBM Plex Mono Medium" w:cs="Times New Roman"/>
          <w:sz w:val="16"/>
          <w:szCs w:val="16"/>
          <w:lang w:val="en-US" w:eastAsia="en-GB"/>
        </w:rPr>
      </w:pPr>
    </w:p>
    <w:commentRangeEnd w:id="16"/>
    <w:p w14:paraId="122E0AD2" w14:textId="0B61D1D1" w:rsidR="00A824E1" w:rsidDel="00DD37FB" w:rsidRDefault="00574095" w:rsidP="007F37FC">
      <w:pPr>
        <w:rPr>
          <w:del w:id="44" w:author="Jannie Guo" w:date="2023-02-22T12:00:00Z"/>
          <w:rFonts w:ascii="IBM Plex Mono Medium" w:eastAsia="Times New Roman" w:hAnsi="IBM Plex Mono Medium" w:cs="Times New Roman"/>
          <w:sz w:val="16"/>
          <w:szCs w:val="16"/>
          <w:lang w:val="en-US" w:eastAsia="en-GB"/>
        </w:rPr>
      </w:pPr>
      <w:r>
        <w:rPr>
          <w:rStyle w:val="CommentReference"/>
        </w:rPr>
        <w:commentReference w:id="16"/>
      </w:r>
    </w:p>
    <w:p w14:paraId="42BAE2E4" w14:textId="169F25DD" w:rsidR="00A824E1" w:rsidRDefault="00A824E1" w:rsidP="007F37FC">
      <w:pPr>
        <w:rPr>
          <w:rFonts w:ascii="IBM Plex Mono Medium" w:eastAsia="Times New Roman" w:hAnsi="IBM Plex Mono Medium" w:cs="Times New Roman"/>
          <w:sz w:val="16"/>
          <w:szCs w:val="16"/>
          <w:lang w:val="en-US" w:eastAsia="en-GB"/>
        </w:rPr>
      </w:pPr>
    </w:p>
    <w:p w14:paraId="3C3BABBD" w14:textId="77777777" w:rsidR="004F48F8" w:rsidRDefault="00A50B34">
      <w:pPr>
        <w:rPr>
          <w:ins w:id="45" w:author="Jannie Guo" w:date="2023-02-22T12:42:00Z"/>
          <w:rFonts w:ascii="IBM Plex Mono Medium" w:eastAsia="Times New Roman" w:hAnsi="IBM Plex Mono Medium" w:cs="Times New Roman"/>
          <w:sz w:val="16"/>
          <w:szCs w:val="16"/>
          <w:lang w:val="en-US" w:eastAsia="en-GB"/>
        </w:rPr>
      </w:pPr>
      <w:r w:rsidRPr="0039292A">
        <w:rPr>
          <w:rFonts w:ascii="IBM Plex Mono Medium" w:eastAsia="Times New Roman" w:hAnsi="IBM Plex Mono Medium" w:cs="Times New Roman"/>
          <w:b/>
          <w:bCs/>
          <w:sz w:val="16"/>
          <w:szCs w:val="16"/>
          <w:lang w:val="en-US" w:eastAsia="en-GB"/>
        </w:rPr>
        <w:t>Name</w:t>
      </w:r>
      <w:r w:rsidRPr="00A62D7E">
        <w:rPr>
          <w:rFonts w:ascii="IBM Plex Mono Medium" w:eastAsia="Times New Roman" w:hAnsi="IBM Plex Mono Medium" w:cs="Times New Roman"/>
          <w:sz w:val="16"/>
          <w:szCs w:val="16"/>
          <w:lang w:val="en-US" w:eastAsia="en-GB"/>
        </w:rPr>
        <w:br/>
        <w:t>Jannie Guo</w:t>
      </w:r>
      <w:r w:rsidR="00BB5B5E" w:rsidRPr="00A62D7E">
        <w:rPr>
          <w:rFonts w:ascii="IBM Plex Mono Medium" w:eastAsia="Times New Roman" w:hAnsi="IBM Plex Mono Medium" w:cs="Times New Roman"/>
          <w:sz w:val="16"/>
          <w:szCs w:val="16"/>
          <w:lang w:val="en-US" w:eastAsia="en-GB"/>
        </w:rPr>
        <w:br/>
      </w:r>
      <w:r w:rsidR="00BB5B5E" w:rsidRPr="00A62D7E">
        <w:rPr>
          <w:rFonts w:ascii="IBM Plex Mono Medium" w:eastAsia="Times New Roman" w:hAnsi="IBM Plex Mono Medium" w:cs="Times New Roman"/>
          <w:sz w:val="16"/>
          <w:szCs w:val="16"/>
          <w:lang w:val="en-US" w:eastAsia="en-GB"/>
        </w:rPr>
        <w:br/>
      </w:r>
      <w:r w:rsidR="009422F4" w:rsidRPr="009422F4">
        <w:rPr>
          <w:rFonts w:ascii="IBM Plex Mono Medium" w:eastAsia="Times New Roman" w:hAnsi="IBM Plex Mono Medium" w:cs="Times New Roman"/>
          <w:b/>
          <w:bCs/>
          <w:sz w:val="16"/>
          <w:szCs w:val="16"/>
          <w:lang w:val="en-US" w:eastAsia="en-GB"/>
        </w:rPr>
        <w:t>Education</w:t>
      </w:r>
      <w:r w:rsidR="009422F4">
        <w:rPr>
          <w:rFonts w:ascii="IBM Plex Mono Medium" w:eastAsia="Times New Roman" w:hAnsi="IBM Plex Mono Medium" w:cs="Times New Roman"/>
          <w:sz w:val="16"/>
          <w:szCs w:val="16"/>
          <w:lang w:val="en-US" w:eastAsia="en-GB"/>
        </w:rPr>
        <w:br/>
      </w:r>
      <w:r w:rsidR="009422F4" w:rsidRPr="009422F4">
        <w:rPr>
          <w:rFonts w:ascii="IBM Plex Mono Medium" w:eastAsia="Times New Roman" w:hAnsi="IBM Plex Mono Medium" w:cs="Times New Roman"/>
          <w:sz w:val="16"/>
          <w:szCs w:val="16"/>
          <w:lang w:val="en-US" w:eastAsia="en-GB"/>
        </w:rPr>
        <w:t xml:space="preserve">B.A. Graphic Design </w:t>
      </w:r>
      <w:r w:rsidR="006A3E83">
        <w:rPr>
          <w:rFonts w:ascii="IBM Plex Mono Medium" w:eastAsia="Times New Roman" w:hAnsi="IBM Plex Mono Medium" w:cs="Times New Roman"/>
          <w:sz w:val="16"/>
          <w:szCs w:val="16"/>
          <w:lang w:val="en-US" w:eastAsia="en-GB"/>
        </w:rPr>
        <w:br/>
      </w:r>
      <w:r w:rsidR="009422F4" w:rsidRPr="009422F4">
        <w:rPr>
          <w:rFonts w:ascii="IBM Plex Mono Medium" w:eastAsia="Times New Roman" w:hAnsi="IBM Plex Mono Medium" w:cs="Times New Roman"/>
          <w:sz w:val="16"/>
          <w:szCs w:val="16"/>
          <w:lang w:val="en-US" w:eastAsia="en-GB"/>
        </w:rPr>
        <w:t>Royal Academy of Art</w:t>
      </w:r>
      <w:r w:rsidR="00B77E6F">
        <w:rPr>
          <w:rFonts w:ascii="IBM Plex Mono Medium" w:eastAsia="Times New Roman" w:hAnsi="IBM Plex Mono Medium" w:cs="Times New Roman"/>
          <w:sz w:val="16"/>
          <w:szCs w:val="16"/>
          <w:lang w:val="en-US" w:eastAsia="en-GB"/>
        </w:rPr>
        <w:t xml:space="preserve"> – </w:t>
      </w:r>
      <w:r w:rsidR="009422F4" w:rsidRPr="009422F4">
        <w:rPr>
          <w:rFonts w:ascii="IBM Plex Mono Medium" w:eastAsia="Times New Roman" w:hAnsi="IBM Plex Mono Medium" w:cs="Times New Roman"/>
          <w:sz w:val="16"/>
          <w:szCs w:val="16"/>
          <w:lang w:val="en-US" w:eastAsia="en-GB"/>
        </w:rPr>
        <w:t>The Hague</w:t>
      </w:r>
      <w:r w:rsidR="00B12310">
        <w:rPr>
          <w:rFonts w:ascii="IBM Plex Mono Medium" w:eastAsia="Times New Roman" w:hAnsi="IBM Plex Mono Medium" w:cs="Times New Roman"/>
          <w:sz w:val="16"/>
          <w:szCs w:val="16"/>
          <w:lang w:val="en-US" w:eastAsia="en-GB"/>
        </w:rPr>
        <w:br/>
      </w:r>
      <w:r w:rsidR="00B12310">
        <w:rPr>
          <w:rFonts w:ascii="IBM Plex Mono Medium" w:eastAsia="Times New Roman" w:hAnsi="IBM Plex Mono Medium" w:cs="Times New Roman"/>
          <w:sz w:val="16"/>
          <w:szCs w:val="16"/>
          <w:lang w:val="en-US" w:eastAsia="en-GB"/>
        </w:rPr>
        <w:br/>
      </w:r>
      <w:r w:rsidR="00B12310" w:rsidRPr="0039292A">
        <w:rPr>
          <w:rFonts w:ascii="IBM Plex Mono Medium" w:eastAsia="Times New Roman" w:hAnsi="IBM Plex Mono Medium" w:cs="Times New Roman"/>
          <w:b/>
          <w:bCs/>
          <w:sz w:val="16"/>
          <w:szCs w:val="16"/>
          <w:lang w:val="en-US" w:eastAsia="en-GB"/>
        </w:rPr>
        <w:t>Under guidance of</w:t>
      </w:r>
      <w:r w:rsidR="00B12310" w:rsidRPr="00A62D7E">
        <w:rPr>
          <w:rFonts w:ascii="IBM Plex Mono Medium" w:eastAsia="Times New Roman" w:hAnsi="IBM Plex Mono Medium" w:cs="Times New Roman"/>
          <w:sz w:val="16"/>
          <w:szCs w:val="16"/>
          <w:lang w:val="en-US" w:eastAsia="en-GB"/>
        </w:rPr>
        <w:br/>
        <w:t>Dirk Vis</w:t>
      </w:r>
      <w:r w:rsidR="00B12310">
        <w:rPr>
          <w:rFonts w:ascii="IBM Plex Mono Medium" w:eastAsia="Times New Roman" w:hAnsi="IBM Plex Mono Medium" w:cs="Times New Roman"/>
          <w:sz w:val="16"/>
          <w:szCs w:val="16"/>
          <w:lang w:val="en-US" w:eastAsia="en-GB"/>
        </w:rPr>
        <w:br/>
      </w:r>
      <w:r w:rsidR="00B12310">
        <w:rPr>
          <w:rFonts w:ascii="IBM Plex Mono Medium" w:eastAsia="Times New Roman" w:hAnsi="IBM Plex Mono Medium" w:cs="Times New Roman"/>
          <w:sz w:val="16"/>
          <w:szCs w:val="16"/>
          <w:lang w:val="en-US" w:eastAsia="en-GB"/>
        </w:rPr>
        <w:br/>
      </w:r>
      <w:r w:rsidR="00B12310" w:rsidRPr="0039292A">
        <w:rPr>
          <w:rFonts w:ascii="IBM Plex Mono Medium" w:eastAsia="Times New Roman" w:hAnsi="IBM Plex Mono Medium" w:cs="Times New Roman"/>
          <w:b/>
          <w:bCs/>
          <w:sz w:val="16"/>
          <w:szCs w:val="16"/>
          <w:lang w:val="en-US" w:eastAsia="en-GB"/>
        </w:rPr>
        <w:t>Date</w:t>
      </w:r>
      <w:r w:rsidR="00B12310" w:rsidRPr="00A62D7E">
        <w:rPr>
          <w:rFonts w:ascii="IBM Plex Mono Medium" w:eastAsia="Times New Roman" w:hAnsi="IBM Plex Mono Medium" w:cs="Times New Roman"/>
          <w:sz w:val="16"/>
          <w:szCs w:val="16"/>
          <w:lang w:val="en-US" w:eastAsia="en-GB"/>
        </w:rPr>
        <w:br/>
      </w:r>
      <w:r w:rsidR="00B12310">
        <w:rPr>
          <w:rFonts w:ascii="IBM Plex Mono Medium" w:eastAsia="Times New Roman" w:hAnsi="IBM Plex Mono Medium" w:cs="Times New Roman"/>
          <w:sz w:val="16"/>
          <w:szCs w:val="16"/>
          <w:lang w:val="en-US" w:eastAsia="en-GB"/>
        </w:rPr>
        <w:t>February, 2023</w:t>
      </w:r>
      <w:r w:rsidR="009422F4">
        <w:rPr>
          <w:rFonts w:ascii="IBM Plex Mono Medium" w:eastAsia="Times New Roman" w:hAnsi="IBM Plex Mono Medium" w:cs="Times New Roman"/>
          <w:sz w:val="16"/>
          <w:szCs w:val="16"/>
          <w:lang w:val="en-US" w:eastAsia="en-GB"/>
        </w:rPr>
        <w:br/>
      </w:r>
      <w:r w:rsidR="009422F4">
        <w:rPr>
          <w:rFonts w:ascii="IBM Plex Mono Medium" w:eastAsia="Times New Roman" w:hAnsi="IBM Plex Mono Medium" w:cs="Times New Roman"/>
          <w:sz w:val="16"/>
          <w:szCs w:val="16"/>
          <w:lang w:val="en-US" w:eastAsia="en-GB"/>
        </w:rPr>
        <w:br/>
      </w:r>
      <w:r w:rsidR="009422F4" w:rsidRPr="009422F4">
        <w:rPr>
          <w:rFonts w:ascii="IBM Plex Mono Medium" w:eastAsia="Times New Roman" w:hAnsi="IBM Plex Mono Medium" w:cs="Times New Roman"/>
          <w:b/>
          <w:bCs/>
          <w:sz w:val="16"/>
          <w:szCs w:val="16"/>
          <w:lang w:val="en-US" w:eastAsia="en-GB"/>
        </w:rPr>
        <w:t>Word Count</w:t>
      </w:r>
      <w:r w:rsidR="009422F4">
        <w:rPr>
          <w:rFonts w:ascii="IBM Plex Mono Medium" w:eastAsia="Times New Roman" w:hAnsi="IBM Plex Mono Medium" w:cs="Times New Roman"/>
          <w:sz w:val="16"/>
          <w:szCs w:val="16"/>
          <w:lang w:val="en-US" w:eastAsia="en-GB"/>
        </w:rPr>
        <w:br/>
        <w:t>----</w:t>
      </w:r>
    </w:p>
    <w:p w14:paraId="03B233CC" w14:textId="77777777" w:rsidR="004F48F8" w:rsidRDefault="004F48F8">
      <w:pPr>
        <w:rPr>
          <w:ins w:id="46" w:author="Jannie Guo" w:date="2023-02-22T12:42:00Z"/>
          <w:rFonts w:ascii="IBM Plex Mono Medium" w:eastAsia="Times New Roman" w:hAnsi="IBM Plex Mono Medium" w:cs="Times New Roman"/>
          <w:sz w:val="16"/>
          <w:szCs w:val="16"/>
          <w:lang w:val="en-US" w:eastAsia="en-GB"/>
        </w:rPr>
      </w:pPr>
      <w:ins w:id="47" w:author="Jannie Guo" w:date="2023-02-22T12:42:00Z">
        <w:r>
          <w:rPr>
            <w:rFonts w:ascii="IBM Plex Mono Medium" w:eastAsia="Times New Roman" w:hAnsi="IBM Plex Mono Medium" w:cs="Times New Roman"/>
            <w:sz w:val="16"/>
            <w:szCs w:val="16"/>
            <w:lang w:val="en-US" w:eastAsia="en-GB"/>
          </w:rPr>
          <w:br w:type="page"/>
        </w:r>
      </w:ins>
    </w:p>
    <w:p w14:paraId="73D84A87" w14:textId="58385217" w:rsidR="00BB5B5E" w:rsidRPr="00A62D7E" w:rsidDel="00DD37FB" w:rsidRDefault="00BB5B5E" w:rsidP="007F37FC">
      <w:pPr>
        <w:rPr>
          <w:del w:id="48" w:author="Jannie Guo" w:date="2023-02-22T12:00:00Z"/>
          <w:rFonts w:ascii="IBM Plex Mono Medium" w:eastAsia="Times New Roman" w:hAnsi="IBM Plex Mono Medium" w:cs="Times New Roman"/>
          <w:sz w:val="16"/>
          <w:szCs w:val="16"/>
          <w:lang w:val="en-US" w:eastAsia="en-GB"/>
        </w:rPr>
      </w:pPr>
      <w:del w:id="49" w:author="Jannie Guo" w:date="2023-02-22T12:42:00Z">
        <w:r w:rsidRPr="00A62D7E" w:rsidDel="004F48F8">
          <w:rPr>
            <w:rFonts w:ascii="IBM Plex Mono Medium" w:eastAsia="Times New Roman" w:hAnsi="IBM Plex Mono Medium" w:cs="Times New Roman"/>
            <w:sz w:val="16"/>
            <w:szCs w:val="16"/>
            <w:lang w:val="en-US" w:eastAsia="en-GB"/>
          </w:rPr>
          <w:lastRenderedPageBreak/>
          <w:br/>
        </w:r>
      </w:del>
    </w:p>
    <w:p w14:paraId="04DD48BE" w14:textId="01252953" w:rsidR="00155FA5" w:rsidRPr="00A62D7E" w:rsidDel="00DD37FB" w:rsidRDefault="00155FA5" w:rsidP="007F37FC">
      <w:pPr>
        <w:spacing w:before="100" w:beforeAutospacing="1" w:after="100" w:afterAutospacing="1"/>
        <w:rPr>
          <w:del w:id="50" w:author="Jannie Guo" w:date="2023-02-22T12:00:00Z"/>
          <w:rFonts w:ascii="IBM Plex Mono Medium" w:eastAsia="Times New Roman" w:hAnsi="IBM Plex Mono Medium" w:cs="Times New Roman"/>
          <w:b/>
          <w:bCs/>
          <w:sz w:val="16"/>
          <w:szCs w:val="16"/>
          <w:lang w:val="en-US" w:eastAsia="en-GB"/>
        </w:rPr>
      </w:pPr>
    </w:p>
    <w:p w14:paraId="7818EAA0" w14:textId="09AEF59A" w:rsidR="00746184" w:rsidRPr="00A62D7E" w:rsidRDefault="005C307F">
      <w:pPr>
        <w:rPr>
          <w:rFonts w:ascii="IBM Plex Mono Medium" w:eastAsia="Times New Roman" w:hAnsi="IBM Plex Mono Medium" w:cs="Times New Roman"/>
          <w:b/>
          <w:bCs/>
          <w:sz w:val="16"/>
          <w:szCs w:val="16"/>
          <w:lang w:val="en-US" w:eastAsia="en-GB"/>
        </w:rPr>
        <w:pPrChange w:id="51" w:author="Jannie Guo" w:date="2023-02-22T12:00:00Z">
          <w:pPr>
            <w:spacing w:before="100" w:beforeAutospacing="1" w:after="100" w:afterAutospacing="1"/>
          </w:pPr>
        </w:pPrChange>
      </w:pPr>
      <w:del w:id="52" w:author="Jannie Guo" w:date="2023-02-22T12:00:00Z">
        <w:r w:rsidDel="00DD37FB">
          <w:rPr>
            <w:rFonts w:ascii="IBM Plex Mono Medium" w:eastAsia="Times New Roman" w:hAnsi="IBM Plex Mono Medium" w:cs="Times New Roman"/>
            <w:b/>
            <w:bCs/>
            <w:sz w:val="16"/>
            <w:szCs w:val="16"/>
            <w:lang w:val="en-US" w:eastAsia="en-GB"/>
          </w:rPr>
          <w:br/>
        </w:r>
        <w:r w:rsidDel="00DD37FB">
          <w:rPr>
            <w:rFonts w:ascii="IBM Plex Mono Medium" w:eastAsia="Times New Roman" w:hAnsi="IBM Plex Mono Medium" w:cs="Times New Roman"/>
            <w:b/>
            <w:bCs/>
            <w:sz w:val="16"/>
            <w:szCs w:val="16"/>
            <w:lang w:val="en-US" w:eastAsia="en-GB"/>
          </w:rPr>
          <w:br/>
        </w:r>
      </w:del>
      <w:r>
        <w:rPr>
          <w:rFonts w:ascii="IBM Plex Mono Medium" w:eastAsia="Times New Roman" w:hAnsi="IBM Plex Mono Medium" w:cs="Times New Roman"/>
          <w:b/>
          <w:bCs/>
          <w:sz w:val="16"/>
          <w:szCs w:val="16"/>
          <w:lang w:val="en-US" w:eastAsia="en-GB"/>
        </w:rPr>
        <w:br/>
      </w:r>
      <w:r w:rsidR="00746184" w:rsidRPr="00A62D7E">
        <w:rPr>
          <w:rFonts w:ascii="IBM Plex Mono Medium" w:eastAsia="Times New Roman" w:hAnsi="IBM Plex Mono Medium" w:cs="Times New Roman"/>
          <w:b/>
          <w:bCs/>
          <w:sz w:val="16"/>
          <w:szCs w:val="16"/>
          <w:lang w:val="en-US" w:eastAsia="en-GB"/>
        </w:rPr>
        <w:t xml:space="preserve">Table of </w:t>
      </w:r>
      <w:commentRangeStart w:id="53"/>
      <w:r w:rsidR="00746184" w:rsidRPr="00A62D7E">
        <w:rPr>
          <w:rFonts w:ascii="IBM Plex Mono Medium" w:eastAsia="Times New Roman" w:hAnsi="IBM Plex Mono Medium" w:cs="Times New Roman"/>
          <w:b/>
          <w:bCs/>
          <w:sz w:val="16"/>
          <w:szCs w:val="16"/>
          <w:lang w:val="en-US" w:eastAsia="en-GB"/>
        </w:rPr>
        <w:t>content</w:t>
      </w:r>
      <w:r w:rsidR="00BE0461">
        <w:rPr>
          <w:rFonts w:ascii="IBM Plex Mono Medium" w:eastAsia="Times New Roman" w:hAnsi="IBM Plex Mono Medium" w:cs="Times New Roman"/>
          <w:b/>
          <w:bCs/>
          <w:sz w:val="16"/>
          <w:szCs w:val="16"/>
          <w:lang w:val="en-US" w:eastAsia="en-GB"/>
        </w:rPr>
        <w:t>s</w:t>
      </w:r>
      <w:commentRangeEnd w:id="53"/>
      <w:r w:rsidR="00574095">
        <w:rPr>
          <w:rStyle w:val="CommentReference"/>
        </w:rPr>
        <w:commentReference w:id="53"/>
      </w:r>
    </w:p>
    <w:p w14:paraId="4355397E" w14:textId="0F2434BB" w:rsidR="00746184" w:rsidRPr="00A62D7E" w:rsidRDefault="002E7E1E" w:rsidP="007F37FC">
      <w:pPr>
        <w:spacing w:before="240" w:beforeAutospacing="1" w:after="100" w:afterAutospacing="1"/>
        <w:rPr>
          <w:rFonts w:ascii="IBM Plex Mono Medium" w:eastAsia="Times New Roman" w:hAnsi="IBM Plex Mono Medium" w:cs="Times New Roman"/>
          <w:sz w:val="16"/>
          <w:szCs w:val="16"/>
          <w:lang w:val="en-US" w:eastAsia="en-GB"/>
        </w:rPr>
      </w:pPr>
      <w:r w:rsidRPr="007A03D9">
        <w:rPr>
          <w:rFonts w:ascii="IBM Plex Mono Medium" w:eastAsia="Times New Roman" w:hAnsi="IBM Plex Mono Medium" w:cs="Times New Roman"/>
          <w:b/>
          <w:bCs/>
          <w:sz w:val="16"/>
          <w:szCs w:val="16"/>
          <w:lang w:val="en-US" w:eastAsia="en-GB"/>
        </w:rPr>
        <w:t xml:space="preserve">Abstract </w:t>
      </w:r>
      <w:r>
        <w:rPr>
          <w:rFonts w:ascii="IBM Plex Mono Medium" w:eastAsia="Times New Roman" w:hAnsi="IBM Plex Mono Medium" w:cs="Times New Roman"/>
          <w:sz w:val="16"/>
          <w:szCs w:val="16"/>
          <w:lang w:val="en-US" w:eastAsia="en-GB"/>
        </w:rPr>
        <w:br/>
      </w:r>
      <w:r>
        <w:rPr>
          <w:rFonts w:ascii="IBM Plex Mono Medium" w:eastAsia="Times New Roman" w:hAnsi="IBM Plex Mono Medium" w:cs="Times New Roman"/>
          <w:sz w:val="16"/>
          <w:szCs w:val="16"/>
          <w:lang w:val="en-US" w:eastAsia="en-GB"/>
        </w:rPr>
        <w:br/>
      </w:r>
      <w:r w:rsidR="00A62D7E" w:rsidRPr="007A03D9">
        <w:rPr>
          <w:rFonts w:ascii="IBM Plex Mono Medium" w:eastAsia="Times New Roman" w:hAnsi="IBM Plex Mono Medium" w:cs="Times New Roman"/>
          <w:b/>
          <w:bCs/>
          <w:sz w:val="16"/>
          <w:szCs w:val="16"/>
          <w:lang w:val="en-US" w:eastAsia="en-GB"/>
        </w:rPr>
        <w:t>Introduction</w:t>
      </w:r>
      <w:r w:rsidR="007A03D9">
        <w:rPr>
          <w:rFonts w:ascii="IBM Plex Mono Medium" w:eastAsia="Times New Roman" w:hAnsi="IBM Plex Mono Medium" w:cs="Times New Roman"/>
          <w:sz w:val="16"/>
          <w:szCs w:val="16"/>
          <w:lang w:val="en-US" w:eastAsia="en-GB"/>
        </w:rPr>
        <w:br/>
      </w:r>
      <w:r w:rsidR="00035414">
        <w:rPr>
          <w:rFonts w:ascii="IBM Plex Mono Medium" w:eastAsia="Times New Roman" w:hAnsi="IBM Plex Mono Medium" w:cs="Times New Roman"/>
          <w:sz w:val="16"/>
          <w:szCs w:val="16"/>
          <w:lang w:val="en-US" w:eastAsia="en-GB"/>
        </w:rPr>
        <w:br/>
      </w:r>
      <w:r w:rsidR="00956942">
        <w:rPr>
          <w:rFonts w:ascii="IBM Plex Mono Medium" w:eastAsia="Times New Roman" w:hAnsi="IBM Plex Mono Medium" w:cs="Times New Roman"/>
          <w:b/>
          <w:bCs/>
          <w:sz w:val="16"/>
          <w:szCs w:val="16"/>
          <w:lang w:val="en-US" w:eastAsia="en-GB"/>
        </w:rPr>
        <w:t>‘</w:t>
      </w:r>
      <w:r w:rsidR="007A03D9" w:rsidRPr="007A03D9">
        <w:rPr>
          <w:rFonts w:ascii="IBM Plex Mono Medium" w:eastAsia="Times New Roman" w:hAnsi="IBM Plex Mono Medium" w:cs="Times New Roman"/>
          <w:b/>
          <w:bCs/>
          <w:sz w:val="16"/>
          <w:szCs w:val="16"/>
          <w:lang w:val="en-US" w:eastAsia="en-GB"/>
        </w:rPr>
        <w:t>Chapter 1</w:t>
      </w:r>
      <w:r w:rsidR="00956942">
        <w:rPr>
          <w:rFonts w:ascii="IBM Plex Mono Medium" w:eastAsia="Times New Roman" w:hAnsi="IBM Plex Mono Medium" w:cs="Times New Roman"/>
          <w:b/>
          <w:bCs/>
          <w:sz w:val="16"/>
          <w:szCs w:val="16"/>
          <w:lang w:val="en-US" w:eastAsia="en-GB"/>
        </w:rPr>
        <w:t>’</w:t>
      </w:r>
      <w:r w:rsidR="007A03D9">
        <w:rPr>
          <w:rFonts w:ascii="IBM Plex Mono Medium" w:eastAsia="Times New Roman" w:hAnsi="IBM Plex Mono Medium" w:cs="Times New Roman"/>
          <w:sz w:val="16"/>
          <w:szCs w:val="16"/>
          <w:lang w:val="en-US" w:eastAsia="en-GB"/>
        </w:rPr>
        <w:t xml:space="preserve"> </w:t>
      </w:r>
      <w:r w:rsidR="00715B11" w:rsidRPr="006F2902">
        <w:rPr>
          <w:rFonts w:ascii="IBM Plex Mono Medium" w:eastAsia="Times New Roman" w:hAnsi="IBM Plex Mono Medium" w:cs="Times New Roman"/>
          <w:b/>
          <w:bCs/>
          <w:sz w:val="16"/>
          <w:szCs w:val="16"/>
          <w:lang w:val="en-US" w:eastAsia="en-GB"/>
        </w:rPr>
        <w:t>Desynchronizing of time</w:t>
      </w:r>
      <w:r w:rsidR="00956942">
        <w:rPr>
          <w:rFonts w:ascii="IBM Plex Mono Medium" w:eastAsia="Times New Roman" w:hAnsi="IBM Plex Mono Medium" w:cs="Times New Roman"/>
          <w:sz w:val="16"/>
          <w:szCs w:val="16"/>
          <w:lang w:val="en-US" w:eastAsia="en-GB"/>
        </w:rPr>
        <w:br/>
        <w:t xml:space="preserve">/ </w:t>
      </w:r>
      <w:r w:rsidR="006F2902">
        <w:rPr>
          <w:rFonts w:ascii="IBM Plex Mono Medium" w:eastAsia="Times New Roman" w:hAnsi="IBM Plex Mono Medium" w:cs="Times New Roman"/>
          <w:sz w:val="16"/>
          <w:szCs w:val="16"/>
          <w:lang w:val="en-US" w:eastAsia="en-GB"/>
        </w:rPr>
        <w:t xml:space="preserve">Modernization of time in western culture  </w:t>
      </w:r>
      <w:r w:rsidR="003A4F7C">
        <w:rPr>
          <w:rFonts w:ascii="IBM Plex Mono Medium" w:eastAsia="Times New Roman" w:hAnsi="IBM Plex Mono Medium" w:cs="Times New Roman"/>
          <w:sz w:val="16"/>
          <w:szCs w:val="16"/>
          <w:lang w:val="en-US" w:eastAsia="en-GB"/>
        </w:rPr>
        <w:br/>
      </w:r>
      <w:r w:rsidR="00035414">
        <w:rPr>
          <w:rFonts w:ascii="IBM Plex Mono Medium" w:eastAsia="Times New Roman" w:hAnsi="IBM Plex Mono Medium" w:cs="Times New Roman"/>
          <w:sz w:val="16"/>
          <w:szCs w:val="16"/>
          <w:lang w:val="en-US" w:eastAsia="en-GB"/>
        </w:rPr>
        <w:t>/</w:t>
      </w:r>
      <w:r w:rsidR="00035414" w:rsidRPr="00035414">
        <w:rPr>
          <w:rFonts w:ascii="IBM Plex Mono Medium" w:eastAsia="Times New Roman" w:hAnsi="IBM Plex Mono Medium" w:cs="Times New Roman"/>
          <w:sz w:val="16"/>
          <w:szCs w:val="16"/>
          <w:lang w:val="en-US" w:eastAsia="en-GB"/>
        </w:rPr>
        <w:t xml:space="preserve"> </w:t>
      </w:r>
      <w:r w:rsidR="00035414" w:rsidRPr="00A62D7E">
        <w:rPr>
          <w:rFonts w:ascii="IBM Plex Mono Medium" w:eastAsia="Times New Roman" w:hAnsi="IBM Plex Mono Medium" w:cs="Times New Roman"/>
          <w:sz w:val="16"/>
          <w:szCs w:val="16"/>
          <w:lang w:val="en-US" w:eastAsia="en-GB"/>
        </w:rPr>
        <w:t>Hartmut Rosa – Social acceleration</w:t>
      </w:r>
      <w:r w:rsidR="003A4F7C" w:rsidRPr="00A62D7E">
        <w:rPr>
          <w:rFonts w:ascii="IBM Plex Mono Medium" w:eastAsia="Times New Roman" w:hAnsi="IBM Plex Mono Medium" w:cs="Times New Roman"/>
          <w:sz w:val="16"/>
          <w:szCs w:val="16"/>
          <w:lang w:val="en-US" w:eastAsia="en-GB"/>
        </w:rPr>
        <w:br/>
      </w:r>
      <w:r w:rsidR="00035414">
        <w:rPr>
          <w:rFonts w:ascii="IBM Plex Mono Medium" w:eastAsia="Times New Roman" w:hAnsi="IBM Plex Mono Medium" w:cs="Times New Roman"/>
          <w:sz w:val="16"/>
          <w:szCs w:val="16"/>
          <w:lang w:val="en-US" w:eastAsia="en-GB"/>
        </w:rPr>
        <w:br/>
      </w:r>
      <w:r w:rsidR="00956942">
        <w:rPr>
          <w:rFonts w:ascii="IBM Plex Mono Medium" w:eastAsia="Times New Roman" w:hAnsi="IBM Plex Mono Medium" w:cs="Times New Roman"/>
          <w:b/>
          <w:bCs/>
          <w:sz w:val="16"/>
          <w:szCs w:val="16"/>
          <w:lang w:val="en-US" w:eastAsia="en-GB"/>
        </w:rPr>
        <w:t>‘</w:t>
      </w:r>
      <w:r w:rsidR="007A03D9" w:rsidRPr="007A03D9">
        <w:rPr>
          <w:rFonts w:ascii="IBM Plex Mono Medium" w:eastAsia="Times New Roman" w:hAnsi="IBM Plex Mono Medium" w:cs="Times New Roman"/>
          <w:b/>
          <w:bCs/>
          <w:sz w:val="16"/>
          <w:szCs w:val="16"/>
          <w:lang w:val="en-US" w:eastAsia="en-GB"/>
        </w:rPr>
        <w:t>Chapter 2</w:t>
      </w:r>
      <w:r w:rsidR="00956942">
        <w:rPr>
          <w:rFonts w:ascii="IBM Plex Mono Medium" w:eastAsia="Times New Roman" w:hAnsi="IBM Plex Mono Medium" w:cs="Times New Roman"/>
          <w:b/>
          <w:bCs/>
          <w:sz w:val="16"/>
          <w:szCs w:val="16"/>
          <w:lang w:val="en-US" w:eastAsia="en-GB"/>
        </w:rPr>
        <w:t>’</w:t>
      </w:r>
      <w:r w:rsidR="007A03D9" w:rsidRPr="006F2902">
        <w:rPr>
          <w:rFonts w:ascii="IBM Plex Mono Medium" w:eastAsia="Times New Roman" w:hAnsi="IBM Plex Mono Medium" w:cs="Times New Roman"/>
          <w:b/>
          <w:bCs/>
          <w:sz w:val="16"/>
          <w:szCs w:val="16"/>
          <w:lang w:val="en-US" w:eastAsia="en-GB"/>
        </w:rPr>
        <w:t xml:space="preserve"> </w:t>
      </w:r>
      <w:r w:rsidR="00D503A9">
        <w:rPr>
          <w:rFonts w:ascii="IBM Plex Mono Medium" w:eastAsia="Times New Roman" w:hAnsi="IBM Plex Mono Medium" w:cs="Times New Roman"/>
          <w:b/>
          <w:bCs/>
          <w:sz w:val="16"/>
          <w:szCs w:val="16"/>
          <w:lang w:val="en-US" w:eastAsia="en-GB"/>
        </w:rPr>
        <w:t>E</w:t>
      </w:r>
      <w:r w:rsidR="00D503A9" w:rsidRPr="00D503A9">
        <w:rPr>
          <w:rFonts w:ascii="IBM Plex Mono Medium" w:eastAsia="Times New Roman" w:hAnsi="IBM Plex Mono Medium" w:cs="Times New Roman"/>
          <w:b/>
          <w:bCs/>
          <w:sz w:val="16"/>
          <w:szCs w:val="16"/>
          <w:lang w:val="en-US" w:eastAsia="en-GB"/>
        </w:rPr>
        <w:t xml:space="preserve">xamining the sense of </w:t>
      </w:r>
      <w:r w:rsidR="00D503A9">
        <w:rPr>
          <w:rFonts w:ascii="IBM Plex Mono Medium" w:eastAsia="Times New Roman" w:hAnsi="IBM Plex Mono Medium" w:cs="Times New Roman"/>
          <w:b/>
          <w:bCs/>
          <w:sz w:val="16"/>
          <w:szCs w:val="16"/>
          <w:lang w:val="en-US" w:eastAsia="en-GB"/>
        </w:rPr>
        <w:t xml:space="preserve">time </w:t>
      </w:r>
      <w:r w:rsidR="00D503A9">
        <w:rPr>
          <w:rFonts w:ascii="IBM Plex Mono Medium" w:eastAsia="Times New Roman" w:hAnsi="IBM Plex Mono Medium" w:cs="Times New Roman"/>
          <w:b/>
          <w:bCs/>
          <w:sz w:val="16"/>
          <w:szCs w:val="16"/>
          <w:lang w:val="en-US" w:eastAsia="en-GB"/>
        </w:rPr>
        <w:br/>
      </w:r>
      <w:r w:rsidR="00035414">
        <w:rPr>
          <w:rFonts w:ascii="IBM Plex Mono Medium" w:eastAsia="Times New Roman" w:hAnsi="IBM Plex Mono Medium" w:cs="Times New Roman"/>
          <w:sz w:val="16"/>
          <w:szCs w:val="16"/>
          <w:lang w:val="en-US" w:eastAsia="en-GB"/>
        </w:rPr>
        <w:t xml:space="preserve">/ </w:t>
      </w:r>
      <w:proofErr w:type="spellStart"/>
      <w:r w:rsidR="00A62D7E" w:rsidRPr="00A62D7E">
        <w:rPr>
          <w:rFonts w:ascii="IBM Plex Mono Medium" w:eastAsia="Times New Roman" w:hAnsi="IBM Plex Mono Medium" w:cs="Times New Roman"/>
          <w:sz w:val="16"/>
          <w:szCs w:val="16"/>
          <w:lang w:val="en-US" w:eastAsia="en-GB"/>
        </w:rPr>
        <w:t>Te</w:t>
      </w:r>
      <w:proofErr w:type="spellEnd"/>
      <w:r w:rsidR="00A62D7E" w:rsidRPr="00A62D7E">
        <w:rPr>
          <w:rFonts w:ascii="IBM Plex Mono Medium" w:eastAsia="Times New Roman" w:hAnsi="IBM Plex Mono Medium" w:cs="Times New Roman"/>
          <w:sz w:val="16"/>
          <w:szCs w:val="16"/>
          <w:lang w:val="en-US" w:eastAsia="en-GB"/>
        </w:rPr>
        <w:t>-Ching Hsieh – Time Clock Piece</w:t>
      </w:r>
      <w:r w:rsidR="00A62D7E" w:rsidRPr="00A62D7E">
        <w:rPr>
          <w:rFonts w:ascii="IBM Plex Mono Medium" w:eastAsia="Times New Roman" w:hAnsi="IBM Plex Mono Medium" w:cs="Times New Roman"/>
          <w:sz w:val="16"/>
          <w:szCs w:val="16"/>
          <w:lang w:val="en-US" w:eastAsia="en-GB"/>
        </w:rPr>
        <w:br/>
      </w:r>
      <w:r w:rsidR="00035414">
        <w:rPr>
          <w:rFonts w:ascii="IBM Plex Mono Medium" w:eastAsia="Times New Roman" w:hAnsi="IBM Plex Mono Medium" w:cs="Times New Roman"/>
          <w:sz w:val="16"/>
          <w:szCs w:val="16"/>
          <w:lang w:val="en-US" w:eastAsia="en-GB"/>
        </w:rPr>
        <w:t xml:space="preserve">/ </w:t>
      </w:r>
      <w:r w:rsidR="00A62D7E" w:rsidRPr="00A62D7E">
        <w:rPr>
          <w:rFonts w:ascii="IBM Plex Mono Medium" w:eastAsia="Times New Roman" w:hAnsi="IBM Plex Mono Medium" w:cs="Times New Roman"/>
          <w:sz w:val="16"/>
          <w:szCs w:val="16"/>
          <w:lang w:val="en-US" w:eastAsia="en-GB"/>
        </w:rPr>
        <w:t>Helga Schmid –</w:t>
      </w:r>
      <w:r w:rsidR="006F2902">
        <w:rPr>
          <w:rFonts w:ascii="IBM Plex Mono Medium" w:eastAsia="Times New Roman" w:hAnsi="IBM Plex Mono Medium" w:cs="Times New Roman"/>
          <w:sz w:val="16"/>
          <w:szCs w:val="16"/>
          <w:lang w:val="en-US" w:eastAsia="en-GB"/>
        </w:rPr>
        <w:t xml:space="preserve"> </w:t>
      </w:r>
      <w:proofErr w:type="spellStart"/>
      <w:r w:rsidR="00D63DD3" w:rsidRPr="00D63DD3">
        <w:rPr>
          <w:rFonts w:ascii="IBM Plex Mono Medium" w:eastAsia="Times New Roman" w:hAnsi="IBM Plex Mono Medium" w:cs="Times New Roman"/>
          <w:sz w:val="16"/>
          <w:szCs w:val="16"/>
          <w:lang w:val="en-US" w:eastAsia="en-GB"/>
        </w:rPr>
        <w:t>U</w:t>
      </w:r>
      <w:r w:rsidR="00D63DD3">
        <w:rPr>
          <w:rFonts w:ascii="IBM Plex Mono Medium" w:eastAsia="Times New Roman" w:hAnsi="IBM Plex Mono Medium" w:cs="Times New Roman"/>
          <w:sz w:val="16"/>
          <w:szCs w:val="16"/>
          <w:lang w:val="en-US" w:eastAsia="en-GB"/>
        </w:rPr>
        <w:t>chronia</w:t>
      </w:r>
      <w:proofErr w:type="spellEnd"/>
      <w:ins w:id="54" w:author="Jannie Guo" w:date="2023-02-22T11:52:00Z">
        <w:r w:rsidR="00A079DA">
          <w:rPr>
            <w:rFonts w:ascii="IBM Plex Mono Medium" w:eastAsia="Times New Roman" w:hAnsi="IBM Plex Mono Medium" w:cs="Times New Roman"/>
            <w:sz w:val="16"/>
            <w:szCs w:val="16"/>
            <w:lang w:val="en-US" w:eastAsia="en-GB"/>
          </w:rPr>
          <w:t xml:space="preserve"> platform</w:t>
        </w:r>
      </w:ins>
      <w:r w:rsidR="006F2902">
        <w:rPr>
          <w:rFonts w:ascii="IBM Plex Mono Medium" w:eastAsia="Times New Roman" w:hAnsi="IBM Plex Mono Medium" w:cs="Times New Roman"/>
          <w:sz w:val="16"/>
          <w:szCs w:val="16"/>
          <w:lang w:val="en-US" w:eastAsia="en-GB"/>
        </w:rPr>
        <w:br/>
      </w:r>
      <w:r w:rsidR="00035414">
        <w:rPr>
          <w:rFonts w:ascii="IBM Plex Mono Medium" w:eastAsia="Times New Roman" w:hAnsi="IBM Plex Mono Medium" w:cs="Times New Roman"/>
          <w:sz w:val="16"/>
          <w:szCs w:val="16"/>
          <w:lang w:val="en-US" w:eastAsia="en-GB"/>
        </w:rPr>
        <w:br/>
      </w:r>
      <w:r w:rsidR="00956942">
        <w:rPr>
          <w:rFonts w:ascii="IBM Plex Mono Medium" w:eastAsia="Times New Roman" w:hAnsi="IBM Plex Mono Medium" w:cs="Times New Roman"/>
          <w:b/>
          <w:bCs/>
          <w:sz w:val="16"/>
          <w:szCs w:val="16"/>
          <w:lang w:val="en-US" w:eastAsia="en-GB"/>
        </w:rPr>
        <w:t>‘</w:t>
      </w:r>
      <w:r w:rsidR="007A03D9" w:rsidRPr="007A03D9">
        <w:rPr>
          <w:rFonts w:ascii="IBM Plex Mono Medium" w:eastAsia="Times New Roman" w:hAnsi="IBM Plex Mono Medium" w:cs="Times New Roman"/>
          <w:b/>
          <w:bCs/>
          <w:sz w:val="16"/>
          <w:szCs w:val="16"/>
          <w:lang w:val="en-US" w:eastAsia="en-GB"/>
        </w:rPr>
        <w:t>Chapter 3</w:t>
      </w:r>
      <w:r w:rsidR="00956942">
        <w:rPr>
          <w:rFonts w:ascii="IBM Plex Mono Medium" w:eastAsia="Times New Roman" w:hAnsi="IBM Plex Mono Medium" w:cs="Times New Roman"/>
          <w:b/>
          <w:bCs/>
          <w:sz w:val="16"/>
          <w:szCs w:val="16"/>
          <w:lang w:val="en-US" w:eastAsia="en-GB"/>
        </w:rPr>
        <w:t>’</w:t>
      </w:r>
      <w:r w:rsidR="007A03D9">
        <w:rPr>
          <w:rFonts w:ascii="IBM Plex Mono Medium" w:eastAsia="Times New Roman" w:hAnsi="IBM Plex Mono Medium" w:cs="Times New Roman"/>
          <w:sz w:val="16"/>
          <w:szCs w:val="16"/>
          <w:lang w:val="en-US" w:eastAsia="en-GB"/>
        </w:rPr>
        <w:t xml:space="preserve"> </w:t>
      </w:r>
      <w:r w:rsidR="002D5A4A" w:rsidRPr="006F2902">
        <w:rPr>
          <w:rFonts w:ascii="IBM Plex Mono Medium" w:eastAsia="Times New Roman" w:hAnsi="IBM Plex Mono Medium" w:cs="Times New Roman"/>
          <w:b/>
          <w:bCs/>
          <w:sz w:val="16"/>
          <w:szCs w:val="16"/>
          <w:lang w:val="en-US" w:eastAsia="en-GB"/>
        </w:rPr>
        <w:t>Disciplines of time consciousness</w:t>
      </w:r>
      <w:r w:rsidR="006F2902">
        <w:rPr>
          <w:rFonts w:ascii="IBM Plex Mono Medium" w:eastAsia="Times New Roman" w:hAnsi="IBM Plex Mono Medium" w:cs="Times New Roman"/>
          <w:sz w:val="16"/>
          <w:szCs w:val="16"/>
          <w:lang w:val="en-US" w:eastAsia="en-GB"/>
        </w:rPr>
        <w:br/>
      </w:r>
      <w:ins w:id="55" w:author="Jannie Guo" w:date="2023-02-22T11:51:00Z">
        <w:r w:rsidR="00A079DA">
          <w:rPr>
            <w:rFonts w:ascii="IBM Plex Mono Medium" w:eastAsia="Times New Roman" w:hAnsi="IBM Plex Mono Medium" w:cs="Times New Roman"/>
            <w:sz w:val="16"/>
            <w:szCs w:val="16"/>
            <w:lang w:val="en-US" w:eastAsia="en-GB"/>
          </w:rPr>
          <w:t>/ Reflection Silent</w:t>
        </w:r>
        <w:r w:rsidR="00A079DA" w:rsidRPr="00A62D7E">
          <w:rPr>
            <w:rFonts w:ascii="IBM Plex Mono Medium" w:eastAsia="Times New Roman" w:hAnsi="IBM Plex Mono Medium" w:cs="Times New Roman"/>
            <w:sz w:val="16"/>
            <w:szCs w:val="16"/>
            <w:lang w:val="en-US" w:eastAsia="en-GB"/>
          </w:rPr>
          <w:t xml:space="preserve"> retreat </w:t>
        </w:r>
        <w:r w:rsidR="00A079DA" w:rsidRPr="00A62D7E">
          <w:rPr>
            <w:rFonts w:ascii="IBM Plex Mono Medium" w:eastAsia="Times New Roman" w:hAnsi="IBM Plex Mono Medium" w:cs="Times New Roman"/>
            <w:sz w:val="16"/>
            <w:szCs w:val="16"/>
            <w:lang w:eastAsia="en-GB"/>
          </w:rPr>
          <w:t>of 24 hours</w:t>
        </w:r>
        <w:r w:rsidR="00A079DA" w:rsidRPr="00A62D7E">
          <w:rPr>
            <w:rFonts w:ascii="IBM Plex Mono Medium" w:eastAsia="Times New Roman" w:hAnsi="IBM Plex Mono Medium" w:cs="Times New Roman"/>
            <w:sz w:val="16"/>
            <w:szCs w:val="16"/>
            <w:lang w:val="en-US" w:eastAsia="en-GB"/>
          </w:rPr>
          <w:t xml:space="preserve"> </w:t>
        </w:r>
        <w:r w:rsidR="00A079DA">
          <w:rPr>
            <w:rFonts w:ascii="IBM Plex Mono Medium" w:eastAsia="Times New Roman" w:hAnsi="IBM Plex Mono Medium" w:cs="Times New Roman"/>
            <w:sz w:val="16"/>
            <w:szCs w:val="16"/>
            <w:lang w:val="en-US" w:eastAsia="en-GB"/>
          </w:rPr>
          <w:br/>
        </w:r>
      </w:ins>
      <w:r w:rsidR="006F2902" w:rsidRPr="00A079DA">
        <w:rPr>
          <w:rFonts w:ascii="IBM Plex Mono Medium" w:eastAsia="Times New Roman" w:hAnsi="IBM Plex Mono Medium" w:cs="Times New Roman"/>
          <w:color w:val="AEAAAA" w:themeColor="background2" w:themeShade="BF"/>
          <w:sz w:val="16"/>
          <w:szCs w:val="16"/>
          <w:lang w:val="en-US" w:eastAsia="en-GB"/>
          <w:rPrChange w:id="56" w:author="Jannie Guo" w:date="2023-02-22T11:51:00Z">
            <w:rPr>
              <w:rFonts w:ascii="IBM Plex Mono Medium" w:eastAsia="Times New Roman" w:hAnsi="IBM Plex Mono Medium" w:cs="Times New Roman"/>
              <w:sz w:val="16"/>
              <w:szCs w:val="16"/>
              <w:lang w:val="en-US" w:eastAsia="en-GB"/>
            </w:rPr>
          </w:rPrChange>
        </w:rPr>
        <w:t xml:space="preserve">/ Slow movements; Slow research lab </w:t>
      </w:r>
      <w:r w:rsidR="00E34644" w:rsidRPr="00A079DA">
        <w:rPr>
          <w:rFonts w:ascii="IBM Plex Mono Medium" w:eastAsia="Times New Roman" w:hAnsi="IBM Plex Mono Medium" w:cs="Times New Roman"/>
          <w:color w:val="AEAAAA" w:themeColor="background2" w:themeShade="BF"/>
          <w:sz w:val="16"/>
          <w:szCs w:val="16"/>
          <w:lang w:val="en-US" w:eastAsia="en-GB"/>
          <w:rPrChange w:id="57" w:author="Jannie Guo" w:date="2023-02-22T11:51:00Z">
            <w:rPr>
              <w:rFonts w:ascii="IBM Plex Mono Medium" w:eastAsia="Times New Roman" w:hAnsi="IBM Plex Mono Medium" w:cs="Times New Roman"/>
              <w:sz w:val="16"/>
              <w:szCs w:val="16"/>
              <w:lang w:val="en-US" w:eastAsia="en-GB"/>
            </w:rPr>
          </w:rPrChange>
        </w:rPr>
        <w:br/>
        <w:t xml:space="preserve">/ </w:t>
      </w:r>
      <w:r w:rsidR="007A03D9" w:rsidRPr="00A079DA">
        <w:rPr>
          <w:rFonts w:ascii="IBM Plex Mono Medium" w:eastAsia="Times New Roman" w:hAnsi="IBM Plex Mono Medium" w:cs="Times New Roman"/>
          <w:color w:val="AEAAAA" w:themeColor="background2" w:themeShade="BF"/>
          <w:sz w:val="16"/>
          <w:szCs w:val="16"/>
          <w:lang w:val="en-US" w:eastAsia="en-GB"/>
          <w:rPrChange w:id="58" w:author="Jannie Guo" w:date="2023-02-22T11:51:00Z">
            <w:rPr>
              <w:rFonts w:ascii="IBM Plex Mono Medium" w:eastAsia="Times New Roman" w:hAnsi="IBM Plex Mono Medium" w:cs="Times New Roman"/>
              <w:sz w:val="16"/>
              <w:szCs w:val="16"/>
              <w:lang w:val="en-US" w:eastAsia="en-GB"/>
            </w:rPr>
          </w:rPrChange>
        </w:rPr>
        <w:t xml:space="preserve">yoga; cultural appropriation, as a contemporary art practice, </w:t>
      </w:r>
      <w:r w:rsidR="00A62D7E" w:rsidRPr="00A62D7E">
        <w:rPr>
          <w:rFonts w:ascii="IBM Plex Mono Medium" w:eastAsia="Times New Roman" w:hAnsi="IBM Plex Mono Medium" w:cs="Times New Roman"/>
          <w:sz w:val="16"/>
          <w:szCs w:val="16"/>
          <w:lang w:val="en-US" w:eastAsia="en-GB"/>
        </w:rPr>
        <w:br/>
      </w:r>
      <w:del w:id="59" w:author="Jannie Guo" w:date="2023-02-22T11:50:00Z">
        <w:r w:rsidR="00E34644" w:rsidDel="00A079DA">
          <w:rPr>
            <w:rFonts w:ascii="IBM Plex Mono Medium" w:eastAsia="Times New Roman" w:hAnsi="IBM Plex Mono Medium" w:cs="Times New Roman"/>
            <w:sz w:val="16"/>
            <w:szCs w:val="16"/>
            <w:lang w:val="en-US" w:eastAsia="en-GB"/>
          </w:rPr>
          <w:delText xml:space="preserve">/ </w:delText>
        </w:r>
        <w:r w:rsidR="006F2902" w:rsidDel="00A079DA">
          <w:rPr>
            <w:rFonts w:ascii="IBM Plex Mono Medium" w:eastAsia="Times New Roman" w:hAnsi="IBM Plex Mono Medium" w:cs="Times New Roman"/>
            <w:sz w:val="16"/>
            <w:szCs w:val="16"/>
            <w:lang w:val="en-US" w:eastAsia="en-GB"/>
          </w:rPr>
          <w:delText>E</w:delText>
        </w:r>
        <w:r w:rsidR="00A554BB" w:rsidDel="00A079DA">
          <w:rPr>
            <w:rFonts w:ascii="IBM Plex Mono Medium" w:eastAsia="Times New Roman" w:hAnsi="IBM Plex Mono Medium" w:cs="Times New Roman"/>
            <w:sz w:val="16"/>
            <w:szCs w:val="16"/>
            <w:lang w:val="en-US" w:eastAsia="en-GB"/>
          </w:rPr>
          <w:delText xml:space="preserve">xperience </w:delText>
        </w:r>
        <w:r w:rsidR="00BE0461" w:rsidDel="00A079DA">
          <w:rPr>
            <w:rFonts w:ascii="IBM Plex Mono Medium" w:eastAsia="Times New Roman" w:hAnsi="IBM Plex Mono Medium" w:cs="Times New Roman"/>
            <w:sz w:val="16"/>
            <w:szCs w:val="16"/>
            <w:lang w:val="en-US" w:eastAsia="en-GB"/>
          </w:rPr>
          <w:delText>Silent</w:delText>
        </w:r>
        <w:r w:rsidR="00BE0461" w:rsidRPr="00A62D7E" w:rsidDel="00A079DA">
          <w:rPr>
            <w:rFonts w:ascii="IBM Plex Mono Medium" w:eastAsia="Times New Roman" w:hAnsi="IBM Plex Mono Medium" w:cs="Times New Roman"/>
            <w:sz w:val="16"/>
            <w:szCs w:val="16"/>
            <w:lang w:val="en-US" w:eastAsia="en-GB"/>
          </w:rPr>
          <w:delText xml:space="preserve"> </w:delText>
        </w:r>
        <w:r w:rsidR="00A62D7E" w:rsidRPr="00A62D7E" w:rsidDel="00A079DA">
          <w:rPr>
            <w:rFonts w:ascii="IBM Plex Mono Medium" w:eastAsia="Times New Roman" w:hAnsi="IBM Plex Mono Medium" w:cs="Times New Roman"/>
            <w:sz w:val="16"/>
            <w:szCs w:val="16"/>
            <w:lang w:val="en-US" w:eastAsia="en-GB"/>
          </w:rPr>
          <w:delText xml:space="preserve">retreat </w:delText>
        </w:r>
        <w:r w:rsidR="00A62D7E" w:rsidRPr="00A62D7E" w:rsidDel="00A079DA">
          <w:rPr>
            <w:rFonts w:ascii="IBM Plex Mono Medium" w:eastAsia="Times New Roman" w:hAnsi="IBM Plex Mono Medium" w:cs="Times New Roman"/>
            <w:sz w:val="16"/>
            <w:szCs w:val="16"/>
            <w:lang w:eastAsia="en-GB"/>
          </w:rPr>
          <w:delText>of 24 hours</w:delText>
        </w:r>
        <w:r w:rsidR="00A62D7E" w:rsidRPr="00A62D7E" w:rsidDel="00A079DA">
          <w:rPr>
            <w:rFonts w:ascii="IBM Plex Mono Medium" w:eastAsia="Times New Roman" w:hAnsi="IBM Plex Mono Medium" w:cs="Times New Roman"/>
            <w:sz w:val="16"/>
            <w:szCs w:val="16"/>
            <w:lang w:val="en-US" w:eastAsia="en-GB"/>
          </w:rPr>
          <w:delText xml:space="preserve"> –</w:delText>
        </w:r>
        <w:r w:rsidR="006F2902" w:rsidDel="00A079DA">
          <w:rPr>
            <w:rFonts w:ascii="IBM Plex Mono Medium" w:eastAsia="Times New Roman" w:hAnsi="IBM Plex Mono Medium" w:cs="Times New Roman"/>
            <w:sz w:val="16"/>
            <w:szCs w:val="16"/>
            <w:lang w:val="en-US" w:eastAsia="en-GB"/>
          </w:rPr>
          <w:delText xml:space="preserve"> </w:delText>
        </w:r>
      </w:del>
      <w:r w:rsidR="00A62D7E" w:rsidRPr="00A62D7E">
        <w:rPr>
          <w:rFonts w:ascii="IBM Plex Mono Medium" w:eastAsia="Times New Roman" w:hAnsi="IBM Plex Mono Medium" w:cs="Times New Roman"/>
          <w:sz w:val="16"/>
          <w:szCs w:val="16"/>
          <w:lang w:val="en-US" w:eastAsia="en-GB"/>
        </w:rPr>
        <w:br/>
      </w:r>
      <w:r w:rsidR="00A62D7E" w:rsidRPr="00A62D7E">
        <w:rPr>
          <w:rFonts w:ascii="IBM Plex Mono Medium" w:eastAsia="Times New Roman" w:hAnsi="IBM Plex Mono Medium" w:cs="Times New Roman"/>
          <w:sz w:val="16"/>
          <w:szCs w:val="16"/>
          <w:lang w:val="en-US" w:eastAsia="en-GB"/>
        </w:rPr>
        <w:br/>
      </w:r>
      <w:r w:rsidR="003A4F7C" w:rsidRPr="007A03D9">
        <w:rPr>
          <w:rFonts w:ascii="IBM Plex Mono Medium" w:eastAsia="Times New Roman" w:hAnsi="IBM Plex Mono Medium" w:cs="Times New Roman"/>
          <w:b/>
          <w:bCs/>
          <w:sz w:val="16"/>
          <w:szCs w:val="16"/>
          <w:lang w:val="en-US" w:eastAsia="en-GB"/>
        </w:rPr>
        <w:t>Epilogue</w:t>
      </w:r>
      <w:del w:id="60" w:author="Jannie Guo" w:date="2023-02-22T11:51:00Z">
        <w:r w:rsidR="003A4F7C" w:rsidRPr="007A03D9" w:rsidDel="00A079DA">
          <w:rPr>
            <w:rFonts w:ascii="IBM Plex Mono Medium" w:eastAsia="Times New Roman" w:hAnsi="IBM Plex Mono Medium" w:cs="Times New Roman"/>
            <w:b/>
            <w:bCs/>
            <w:sz w:val="16"/>
            <w:szCs w:val="16"/>
            <w:lang w:val="en-US" w:eastAsia="en-GB"/>
          </w:rPr>
          <w:delText xml:space="preserve"> </w:delText>
        </w:r>
        <w:r w:rsidR="00A824E1" w:rsidDel="00A079DA">
          <w:rPr>
            <w:rFonts w:ascii="IBM Plex Mono Medium" w:eastAsia="Times New Roman" w:hAnsi="IBM Plex Mono Medium" w:cs="Times New Roman"/>
            <w:b/>
            <w:bCs/>
            <w:sz w:val="16"/>
            <w:szCs w:val="16"/>
            <w:lang w:val="en-US" w:eastAsia="en-GB"/>
          </w:rPr>
          <w:br/>
        </w:r>
        <w:r w:rsidR="00A824E1" w:rsidDel="00A079DA">
          <w:rPr>
            <w:rFonts w:ascii="IBM Plex Mono Medium" w:eastAsia="Times New Roman" w:hAnsi="IBM Plex Mono Medium" w:cs="Times New Roman"/>
            <w:b/>
            <w:bCs/>
            <w:sz w:val="16"/>
            <w:szCs w:val="16"/>
            <w:lang w:val="en-US" w:eastAsia="en-GB"/>
          </w:rPr>
          <w:br/>
          <w:delText>Acknowledgements</w:delText>
        </w:r>
      </w:del>
      <w:r w:rsidR="00A62D7E" w:rsidRPr="00A62D7E">
        <w:rPr>
          <w:rFonts w:ascii="IBM Plex Mono Medium" w:eastAsia="Times New Roman" w:hAnsi="IBM Plex Mono Medium" w:cs="Times New Roman"/>
          <w:sz w:val="16"/>
          <w:szCs w:val="16"/>
          <w:lang w:val="en-US" w:eastAsia="en-GB"/>
        </w:rPr>
        <w:br/>
      </w:r>
      <w:r w:rsidR="00A62D7E" w:rsidRPr="00A62D7E">
        <w:rPr>
          <w:rFonts w:ascii="IBM Plex Mono Medium" w:eastAsia="Times New Roman" w:hAnsi="IBM Plex Mono Medium" w:cs="Times New Roman"/>
          <w:sz w:val="16"/>
          <w:szCs w:val="16"/>
          <w:lang w:val="en-US" w:eastAsia="en-GB"/>
        </w:rPr>
        <w:br/>
      </w:r>
      <w:r w:rsidR="00225D90" w:rsidRPr="007A03D9">
        <w:rPr>
          <w:rFonts w:ascii="IBM Plex Mono Medium" w:eastAsia="Times New Roman" w:hAnsi="IBM Plex Mono Medium" w:cs="Times New Roman"/>
          <w:b/>
          <w:bCs/>
          <w:sz w:val="16"/>
          <w:szCs w:val="16"/>
          <w:lang w:val="en-US" w:eastAsia="en-GB"/>
        </w:rPr>
        <w:t>Bibliography</w:t>
      </w:r>
      <w:r w:rsidR="007A03D9">
        <w:rPr>
          <w:rFonts w:ascii="IBM Plex Mono Medium" w:eastAsia="Times New Roman" w:hAnsi="IBM Plex Mono Medium" w:cs="Times New Roman"/>
          <w:sz w:val="16"/>
          <w:szCs w:val="16"/>
          <w:lang w:val="en-US" w:eastAsia="en-GB"/>
        </w:rPr>
        <w:t xml:space="preserve"> </w:t>
      </w:r>
    </w:p>
    <w:p w14:paraId="7C3AFF64" w14:textId="7F2DEDA1" w:rsidR="00746184" w:rsidRPr="00A62D7E" w:rsidDel="004F48F8" w:rsidRDefault="00746184" w:rsidP="007F37FC">
      <w:pPr>
        <w:spacing w:before="100" w:beforeAutospacing="1" w:after="100" w:afterAutospacing="1"/>
        <w:rPr>
          <w:del w:id="61" w:author="Jannie Guo" w:date="2023-02-22T12:43:00Z"/>
          <w:rFonts w:ascii="IBM Plex Mono Medium" w:eastAsia="Times New Roman" w:hAnsi="IBM Plex Mono Medium" w:cs="Times New Roman"/>
          <w:sz w:val="16"/>
          <w:szCs w:val="16"/>
          <w:lang w:val="en-US" w:eastAsia="en-GB"/>
        </w:rPr>
      </w:pPr>
    </w:p>
    <w:p w14:paraId="76BEA556" w14:textId="20022CBB" w:rsidR="00746184" w:rsidRPr="00A62D7E" w:rsidDel="004F48F8" w:rsidRDefault="00746184" w:rsidP="007F37FC">
      <w:pPr>
        <w:spacing w:before="100" w:beforeAutospacing="1" w:after="100" w:afterAutospacing="1"/>
        <w:rPr>
          <w:del w:id="62" w:author="Jannie Guo" w:date="2023-02-22T12:43:00Z"/>
          <w:rFonts w:ascii="IBM Plex Mono Medium" w:eastAsia="Times New Roman" w:hAnsi="IBM Plex Mono Medium" w:cs="Times New Roman"/>
          <w:sz w:val="16"/>
          <w:szCs w:val="16"/>
          <w:lang w:val="en-US" w:eastAsia="en-GB"/>
        </w:rPr>
      </w:pPr>
    </w:p>
    <w:p w14:paraId="62E89D73" w14:textId="0E7AC380" w:rsidR="00746184" w:rsidRPr="00A62D7E" w:rsidDel="004F48F8" w:rsidRDefault="00746184" w:rsidP="007F37FC">
      <w:pPr>
        <w:spacing w:before="100" w:beforeAutospacing="1" w:after="100" w:afterAutospacing="1"/>
        <w:rPr>
          <w:del w:id="63" w:author="Jannie Guo" w:date="2023-02-22T12:43:00Z"/>
          <w:rFonts w:ascii="IBM Plex Mono Medium" w:eastAsia="Times New Roman" w:hAnsi="IBM Plex Mono Medium" w:cs="Times New Roman"/>
          <w:sz w:val="16"/>
          <w:szCs w:val="16"/>
          <w:lang w:val="en-US" w:eastAsia="en-GB"/>
        </w:rPr>
      </w:pPr>
    </w:p>
    <w:p w14:paraId="783D1135" w14:textId="16AAB682" w:rsidR="00746184" w:rsidRPr="00A62D7E" w:rsidDel="004F48F8" w:rsidRDefault="00746184" w:rsidP="007F37FC">
      <w:pPr>
        <w:spacing w:before="100" w:beforeAutospacing="1" w:after="100" w:afterAutospacing="1"/>
        <w:rPr>
          <w:del w:id="64" w:author="Jannie Guo" w:date="2023-02-22T12:43:00Z"/>
          <w:rFonts w:ascii="IBM Plex Mono Medium" w:eastAsia="Times New Roman" w:hAnsi="IBM Plex Mono Medium" w:cs="Times New Roman"/>
          <w:sz w:val="16"/>
          <w:szCs w:val="16"/>
          <w:lang w:val="en-US" w:eastAsia="en-GB"/>
        </w:rPr>
      </w:pPr>
    </w:p>
    <w:p w14:paraId="397DE625" w14:textId="2E2844C3" w:rsidR="00746184" w:rsidRPr="00A62D7E" w:rsidDel="004F48F8" w:rsidRDefault="00746184" w:rsidP="007F37FC">
      <w:pPr>
        <w:spacing w:before="100" w:beforeAutospacing="1" w:after="100" w:afterAutospacing="1"/>
        <w:rPr>
          <w:del w:id="65" w:author="Jannie Guo" w:date="2023-02-22T12:43:00Z"/>
          <w:rFonts w:ascii="IBM Plex Mono Medium" w:eastAsia="Times New Roman" w:hAnsi="IBM Plex Mono Medium" w:cs="Times New Roman"/>
          <w:sz w:val="16"/>
          <w:szCs w:val="16"/>
          <w:lang w:val="en-US" w:eastAsia="en-GB"/>
        </w:rPr>
      </w:pPr>
    </w:p>
    <w:p w14:paraId="5D7CF68A" w14:textId="59E2B4C5" w:rsidR="00746184" w:rsidRPr="00A62D7E" w:rsidDel="004F48F8" w:rsidRDefault="00746184" w:rsidP="007F37FC">
      <w:pPr>
        <w:spacing w:before="100" w:beforeAutospacing="1" w:after="100" w:afterAutospacing="1"/>
        <w:rPr>
          <w:del w:id="66" w:author="Jannie Guo" w:date="2023-02-22T12:43:00Z"/>
          <w:rFonts w:ascii="IBM Plex Mono Medium" w:eastAsia="Times New Roman" w:hAnsi="IBM Plex Mono Medium" w:cs="Times New Roman"/>
          <w:sz w:val="16"/>
          <w:szCs w:val="16"/>
          <w:lang w:val="en-US" w:eastAsia="en-GB"/>
        </w:rPr>
      </w:pPr>
    </w:p>
    <w:p w14:paraId="27A5FF45" w14:textId="693DD1CA" w:rsidR="00746184" w:rsidRPr="00A62D7E" w:rsidDel="004F48F8" w:rsidRDefault="00746184" w:rsidP="007F37FC">
      <w:pPr>
        <w:spacing w:before="100" w:beforeAutospacing="1" w:after="100" w:afterAutospacing="1"/>
        <w:rPr>
          <w:del w:id="67" w:author="Jannie Guo" w:date="2023-02-22T12:43:00Z"/>
          <w:rFonts w:ascii="IBM Plex Mono Medium" w:eastAsia="Times New Roman" w:hAnsi="IBM Plex Mono Medium" w:cs="Times New Roman"/>
          <w:sz w:val="16"/>
          <w:szCs w:val="16"/>
          <w:lang w:val="en-US" w:eastAsia="en-GB"/>
        </w:rPr>
      </w:pPr>
    </w:p>
    <w:p w14:paraId="52D2E2C6" w14:textId="56036338" w:rsidR="004F48F8" w:rsidRDefault="004F48F8">
      <w:pPr>
        <w:rPr>
          <w:ins w:id="68" w:author="Jannie Guo" w:date="2023-02-22T12:43:00Z"/>
          <w:rFonts w:ascii="IBM Plex Mono Medium" w:eastAsia="Times New Roman" w:hAnsi="IBM Plex Mono Medium" w:cs="Times New Roman"/>
          <w:sz w:val="16"/>
          <w:szCs w:val="16"/>
          <w:lang w:val="en-US" w:eastAsia="en-GB"/>
        </w:rPr>
      </w:pPr>
      <w:ins w:id="69" w:author="Jannie Guo" w:date="2023-02-22T12:43:00Z">
        <w:r>
          <w:rPr>
            <w:rFonts w:ascii="IBM Plex Mono Medium" w:eastAsia="Times New Roman" w:hAnsi="IBM Plex Mono Medium" w:cs="Times New Roman"/>
            <w:sz w:val="16"/>
            <w:szCs w:val="16"/>
            <w:lang w:val="en-US" w:eastAsia="en-GB"/>
          </w:rPr>
          <w:br w:type="page"/>
        </w:r>
      </w:ins>
    </w:p>
    <w:p w14:paraId="5B0234BB" w14:textId="77777777" w:rsidR="00746184" w:rsidRPr="00A62D7E" w:rsidDel="004F48F8" w:rsidRDefault="00746184" w:rsidP="007F37FC">
      <w:pPr>
        <w:spacing w:before="100" w:beforeAutospacing="1" w:after="100" w:afterAutospacing="1"/>
        <w:rPr>
          <w:del w:id="70" w:author="Jannie Guo" w:date="2023-02-22T12:43:00Z"/>
          <w:rFonts w:ascii="IBM Plex Mono Medium" w:eastAsia="Times New Roman" w:hAnsi="IBM Plex Mono Medium" w:cs="Times New Roman"/>
          <w:sz w:val="16"/>
          <w:szCs w:val="16"/>
          <w:lang w:val="en-US" w:eastAsia="en-GB"/>
        </w:rPr>
      </w:pPr>
    </w:p>
    <w:p w14:paraId="1EC28602" w14:textId="17FE2C8A" w:rsidR="00746184" w:rsidRPr="00A62D7E" w:rsidDel="004F48F8" w:rsidRDefault="00746184" w:rsidP="007F37FC">
      <w:pPr>
        <w:spacing w:before="100" w:beforeAutospacing="1" w:after="100" w:afterAutospacing="1"/>
        <w:rPr>
          <w:del w:id="71" w:author="Jannie Guo" w:date="2023-02-22T12:43:00Z"/>
          <w:rFonts w:ascii="IBM Plex Mono Medium" w:eastAsia="Times New Roman" w:hAnsi="IBM Plex Mono Medium" w:cs="Times New Roman"/>
          <w:sz w:val="16"/>
          <w:szCs w:val="16"/>
          <w:lang w:val="en-US" w:eastAsia="en-GB"/>
        </w:rPr>
      </w:pPr>
    </w:p>
    <w:p w14:paraId="1EDD9FDE" w14:textId="0CFF7391" w:rsidR="00746184" w:rsidRPr="00A62D7E" w:rsidDel="004F48F8" w:rsidRDefault="00746184" w:rsidP="007F37FC">
      <w:pPr>
        <w:spacing w:before="100" w:beforeAutospacing="1" w:after="100" w:afterAutospacing="1"/>
        <w:rPr>
          <w:del w:id="72" w:author="Jannie Guo" w:date="2023-02-22T12:43:00Z"/>
          <w:rFonts w:ascii="IBM Plex Mono Medium" w:eastAsia="Times New Roman" w:hAnsi="IBM Plex Mono Medium" w:cs="Times New Roman"/>
          <w:sz w:val="16"/>
          <w:szCs w:val="16"/>
          <w:lang w:val="en-US" w:eastAsia="en-GB"/>
        </w:rPr>
      </w:pPr>
    </w:p>
    <w:p w14:paraId="3B49DB86" w14:textId="25BB6A49" w:rsidR="00746184" w:rsidRPr="00A62D7E" w:rsidDel="004F48F8" w:rsidRDefault="00746184" w:rsidP="007F37FC">
      <w:pPr>
        <w:spacing w:before="100" w:beforeAutospacing="1" w:after="100" w:afterAutospacing="1"/>
        <w:rPr>
          <w:del w:id="73" w:author="Jannie Guo" w:date="2023-02-22T12:43:00Z"/>
          <w:rFonts w:ascii="IBM Plex Mono Medium" w:eastAsia="Times New Roman" w:hAnsi="IBM Plex Mono Medium" w:cs="Times New Roman"/>
          <w:sz w:val="16"/>
          <w:szCs w:val="16"/>
          <w:lang w:val="en-US" w:eastAsia="en-GB"/>
        </w:rPr>
      </w:pPr>
    </w:p>
    <w:p w14:paraId="21E93B5A" w14:textId="6B7D4D6C" w:rsidR="00746184" w:rsidDel="004F48F8" w:rsidRDefault="00746184" w:rsidP="007F37FC">
      <w:pPr>
        <w:rPr>
          <w:del w:id="74" w:author="Jannie Guo" w:date="2023-02-22T12:43:00Z"/>
          <w:rFonts w:ascii="IBM Plex Mono Medium" w:hAnsi="IBM Plex Mono Medium"/>
          <w:b/>
          <w:bCs/>
          <w:sz w:val="16"/>
          <w:szCs w:val="16"/>
          <w:lang w:val="en-US"/>
        </w:rPr>
      </w:pPr>
    </w:p>
    <w:p w14:paraId="5039FE75" w14:textId="77777777" w:rsidR="00746184" w:rsidRPr="00A62D7E" w:rsidDel="004F48F8" w:rsidRDefault="00746184" w:rsidP="007F37FC">
      <w:pPr>
        <w:spacing w:before="100" w:beforeAutospacing="1" w:after="100" w:afterAutospacing="1"/>
        <w:rPr>
          <w:del w:id="75" w:author="Jannie Guo" w:date="2023-02-22T12:43:00Z"/>
          <w:rFonts w:ascii="IBM Plex Mono Medium" w:eastAsia="Times New Roman" w:hAnsi="IBM Plex Mono Medium" w:cs="Times New Roman"/>
          <w:sz w:val="16"/>
          <w:szCs w:val="16"/>
          <w:lang w:val="en-US" w:eastAsia="en-GB"/>
        </w:rPr>
      </w:pPr>
    </w:p>
    <w:p w14:paraId="6999A4B7" w14:textId="77777777" w:rsidR="0048634B" w:rsidDel="004F48F8" w:rsidRDefault="007A03D9" w:rsidP="007F37FC">
      <w:pPr>
        <w:rPr>
          <w:del w:id="76" w:author="Jannie Guo" w:date="2023-02-22T12:43:00Z"/>
          <w:rFonts w:ascii="IBM Plex Mono Medium" w:hAnsi="IBM Plex Mono Medium"/>
          <w:b/>
          <w:bCs/>
          <w:sz w:val="16"/>
          <w:szCs w:val="16"/>
          <w:lang w:val="en-US"/>
        </w:rPr>
      </w:pPr>
      <w:del w:id="77" w:author="Jannie Guo" w:date="2023-02-22T12:43:00Z">
        <w:r w:rsidDel="004F48F8">
          <w:rPr>
            <w:rFonts w:ascii="IBM Plex Mono Medium" w:eastAsia="Times New Roman" w:hAnsi="IBM Plex Mono Medium" w:cs="Times New Roman"/>
            <w:sz w:val="16"/>
            <w:szCs w:val="16"/>
            <w:lang w:val="en-US" w:eastAsia="en-GB"/>
          </w:rPr>
          <w:br/>
        </w:r>
        <w:r w:rsidDel="004F48F8">
          <w:rPr>
            <w:rFonts w:ascii="IBM Plex Mono Medium" w:eastAsia="Times New Roman" w:hAnsi="IBM Plex Mono Medium" w:cs="Times New Roman"/>
            <w:sz w:val="16"/>
            <w:szCs w:val="16"/>
            <w:lang w:val="en-US" w:eastAsia="en-GB"/>
          </w:rPr>
          <w:br/>
        </w:r>
        <w:r w:rsidDel="004F48F8">
          <w:rPr>
            <w:rFonts w:ascii="IBM Plex Mono Medium" w:hAnsi="IBM Plex Mono Medium"/>
            <w:b/>
            <w:bCs/>
            <w:sz w:val="16"/>
            <w:szCs w:val="16"/>
            <w:lang w:val="en-US"/>
          </w:rPr>
          <w:br/>
        </w:r>
      </w:del>
    </w:p>
    <w:p w14:paraId="299A4D85" w14:textId="77777777" w:rsidR="0048634B" w:rsidDel="004F48F8" w:rsidRDefault="0048634B" w:rsidP="007F37FC">
      <w:pPr>
        <w:rPr>
          <w:del w:id="78" w:author="Jannie Guo" w:date="2023-02-22T12:43:00Z"/>
          <w:rFonts w:ascii="IBM Plex Mono Medium" w:hAnsi="IBM Plex Mono Medium"/>
          <w:b/>
          <w:bCs/>
          <w:sz w:val="16"/>
          <w:szCs w:val="16"/>
          <w:lang w:val="en-US"/>
        </w:rPr>
      </w:pPr>
    </w:p>
    <w:p w14:paraId="49113C24" w14:textId="77777777" w:rsidR="0048634B" w:rsidDel="004F48F8" w:rsidRDefault="0048634B" w:rsidP="007F37FC">
      <w:pPr>
        <w:rPr>
          <w:del w:id="79" w:author="Jannie Guo" w:date="2023-02-22T12:43:00Z"/>
          <w:rFonts w:ascii="IBM Plex Mono Medium" w:hAnsi="IBM Plex Mono Medium"/>
          <w:b/>
          <w:bCs/>
          <w:sz w:val="16"/>
          <w:szCs w:val="16"/>
          <w:lang w:val="en-US"/>
        </w:rPr>
      </w:pPr>
    </w:p>
    <w:p w14:paraId="204FE5F2" w14:textId="3DF69422" w:rsidR="00710E80" w:rsidRPr="0039292A" w:rsidDel="004F48F8" w:rsidRDefault="00710E80">
      <w:pPr>
        <w:rPr>
          <w:del w:id="80" w:author="Jannie Guo" w:date="2023-02-22T12:43:00Z"/>
          <w:rFonts w:ascii="IBM Plex Mono" w:hAnsi="IBM Plex Mono" w:cs="ÜÃ_™ò"/>
          <w:b/>
          <w:bCs/>
          <w:color w:val="000000"/>
          <w:sz w:val="16"/>
          <w:szCs w:val="16"/>
          <w:lang w:val="en-GB"/>
        </w:rPr>
      </w:pPr>
      <w:r w:rsidRPr="007A03D9">
        <w:rPr>
          <w:rFonts w:ascii="IBM Plex Mono Medium" w:hAnsi="IBM Plex Mono Medium"/>
          <w:b/>
          <w:bCs/>
          <w:sz w:val="16"/>
          <w:szCs w:val="16"/>
          <w:lang w:val="en-US"/>
        </w:rPr>
        <w:t>Abstract</w:t>
      </w:r>
      <w:r w:rsidRPr="00A62D7E">
        <w:rPr>
          <w:rFonts w:ascii="IBM Plex Mono Medium" w:hAnsi="IBM Plex Mono Medium"/>
          <w:sz w:val="16"/>
          <w:szCs w:val="16"/>
        </w:rPr>
        <w:br/>
      </w:r>
      <w:r w:rsidRPr="004D0C65">
        <w:rPr>
          <w:rFonts w:ascii="IBM Plex Mono Medium" w:hAnsi="IBM Plex Mono Medium" w:cs="ÜÃ_™ò"/>
          <w:sz w:val="16"/>
          <w:szCs w:val="16"/>
          <w:lang w:val="en-GB"/>
        </w:rPr>
        <w:t>There has been a big advancement in technological development which has affected our perception of time. The speeding up of technology and pace of life has led more and more people to experience the inability to keep up with this race against the clock.</w:t>
      </w:r>
      <w:r w:rsidR="005F1192" w:rsidRPr="004D0C65">
        <w:rPr>
          <w:rFonts w:ascii="IBM Plex Mono Medium" w:hAnsi="IBM Plex Mono Medium" w:cs="ÜÃ_™ò"/>
          <w:sz w:val="16"/>
          <w:szCs w:val="16"/>
          <w:lang w:val="en-GB"/>
        </w:rPr>
        <w:t xml:space="preserve"> </w:t>
      </w:r>
      <w:r w:rsidRPr="004D0C65">
        <w:rPr>
          <w:rFonts w:ascii="IBM Plex Mono Medium" w:hAnsi="IBM Plex Mono Medium" w:cs="ÜÃ_™ò"/>
          <w:sz w:val="16"/>
          <w:szCs w:val="16"/>
          <w:lang w:val="en-GB"/>
        </w:rPr>
        <w:t>The lockdowns during the COVID pandemic, which forced us to slow down our pace of life, brought about a sentiment that was felt on a global scale: time can be spent differently.</w:t>
      </w:r>
      <w:r w:rsidRPr="004D0C65">
        <w:rPr>
          <w:rFonts w:ascii="IBM Plex Mono Medium" w:hAnsi="IBM Plex Mono Medium"/>
          <w:sz w:val="16"/>
          <w:szCs w:val="16"/>
        </w:rPr>
        <w:t xml:space="preserve"> </w:t>
      </w:r>
      <w:r w:rsidR="005F1192" w:rsidRPr="004D0C65">
        <w:rPr>
          <w:rFonts w:ascii="IBM Plex Mono Medium" w:hAnsi="IBM Plex Mono Medium"/>
          <w:sz w:val="16"/>
          <w:szCs w:val="16"/>
        </w:rPr>
        <w:br/>
      </w:r>
      <w:r w:rsidR="005F1192" w:rsidRPr="004D0C65">
        <w:rPr>
          <w:rFonts w:ascii="IBM Plex Mono Medium" w:hAnsi="IBM Plex Mono Medium"/>
          <w:sz w:val="16"/>
          <w:szCs w:val="16"/>
        </w:rPr>
        <w:br/>
      </w:r>
      <w:r w:rsidR="005F1192" w:rsidRPr="004D0C65">
        <w:rPr>
          <w:rFonts w:ascii="IBM Plex Mono Medium" w:hAnsi="IBM Plex Mono Medium"/>
          <w:sz w:val="16"/>
          <w:szCs w:val="16"/>
          <w:lang w:val="en-US"/>
        </w:rPr>
        <w:t xml:space="preserve">Over </w:t>
      </w:r>
      <w:r w:rsidR="005F1192" w:rsidRPr="004D0C65">
        <w:rPr>
          <w:rFonts w:ascii="IBM Plex Mono Medium" w:hAnsi="IBM Plex Mono Medium"/>
          <w:sz w:val="16"/>
          <w:szCs w:val="16"/>
        </w:rPr>
        <w:t>the past few years, I have shifted towards seeking awareness in what it means to prioritise</w:t>
      </w:r>
      <w:r w:rsidR="005F1192" w:rsidRPr="004D0C65">
        <w:rPr>
          <w:rFonts w:ascii="IBM Plex Mono Medium" w:hAnsi="IBM Plex Mono Medium"/>
          <w:sz w:val="16"/>
          <w:szCs w:val="16"/>
          <w:lang w:val="en-US"/>
        </w:rPr>
        <w:t xml:space="preserve"> </w:t>
      </w:r>
      <w:r w:rsidR="005F1192" w:rsidRPr="004D0C65">
        <w:rPr>
          <w:rFonts w:ascii="IBM Plex Mono Medium" w:hAnsi="IBM Plex Mono Medium"/>
          <w:sz w:val="16"/>
          <w:szCs w:val="16"/>
        </w:rPr>
        <w:t>our own bodies and well-being</w:t>
      </w:r>
      <w:r w:rsidR="005F1192" w:rsidRPr="004D0C65">
        <w:rPr>
          <w:rFonts w:ascii="IBM Plex Mono Medium" w:hAnsi="IBM Plex Mono Medium"/>
          <w:sz w:val="16"/>
          <w:szCs w:val="16"/>
          <w:lang w:val="en-US"/>
        </w:rPr>
        <w:t xml:space="preserve"> </w:t>
      </w:r>
      <w:r w:rsidR="005F1192" w:rsidRPr="004D0C65">
        <w:rPr>
          <w:rFonts w:ascii="IBM Plex Mono Medium" w:hAnsi="IBM Plex Mono Medium"/>
          <w:sz w:val="16"/>
          <w:szCs w:val="16"/>
        </w:rPr>
        <w:t>instead of organising our lives based on productivity and</w:t>
      </w:r>
      <w:r w:rsidR="005F1192" w:rsidRPr="004D0C65">
        <w:rPr>
          <w:rFonts w:ascii="IBM Plex Mono Medium" w:hAnsi="IBM Plex Mono Medium"/>
          <w:sz w:val="16"/>
          <w:szCs w:val="16"/>
          <w:lang w:val="en-US"/>
        </w:rPr>
        <w:t xml:space="preserve"> </w:t>
      </w:r>
      <w:r w:rsidR="005F1192" w:rsidRPr="004D0C65">
        <w:rPr>
          <w:rFonts w:ascii="IBM Plex Mono Medium" w:hAnsi="IBM Plex Mono Medium"/>
          <w:sz w:val="16"/>
          <w:szCs w:val="16"/>
        </w:rPr>
        <w:t>efficiency. Through my own reality and experiences, I want to</w:t>
      </w:r>
      <w:r w:rsidR="005F1192" w:rsidRPr="004D0C65">
        <w:rPr>
          <w:rFonts w:ascii="IBM Plex Mono Medium" w:hAnsi="IBM Plex Mono Medium"/>
          <w:sz w:val="16"/>
          <w:szCs w:val="16"/>
          <w:lang w:val="en-US"/>
        </w:rPr>
        <w:t xml:space="preserve"> </w:t>
      </w:r>
      <w:r w:rsidR="005F1192" w:rsidRPr="004D0C65">
        <w:rPr>
          <w:rFonts w:ascii="IBM Plex Mono Medium" w:hAnsi="IBM Plex Mono Medium"/>
          <w:sz w:val="16"/>
          <w:szCs w:val="16"/>
        </w:rPr>
        <w:t>touch upon the importance of not</w:t>
      </w:r>
      <w:r w:rsidR="005F1192" w:rsidRPr="004D0C65">
        <w:rPr>
          <w:rFonts w:ascii="IBM Plex Mono Medium" w:hAnsi="IBM Plex Mono Medium"/>
          <w:sz w:val="16"/>
          <w:szCs w:val="16"/>
          <w:lang w:val="en-US"/>
        </w:rPr>
        <w:t xml:space="preserve"> </w:t>
      </w:r>
      <w:r w:rsidR="005F1192" w:rsidRPr="004D0C65">
        <w:rPr>
          <w:rFonts w:ascii="IBM Plex Mono Medium" w:hAnsi="IBM Plex Mono Medium"/>
          <w:sz w:val="16"/>
          <w:szCs w:val="16"/>
        </w:rPr>
        <w:t>only what it means to fend for one</w:t>
      </w:r>
      <w:del w:id="81" w:author="Jannie Guo" w:date="2023-02-22T11:52:00Z">
        <w:r w:rsidR="005F1192" w:rsidRPr="004D0C65" w:rsidDel="00A079DA">
          <w:rPr>
            <w:rFonts w:ascii="IBM Plex Mono Medium" w:hAnsi="IBM Plex Mono Medium"/>
            <w:sz w:val="16"/>
            <w:szCs w:val="16"/>
          </w:rPr>
          <w:delText>'</w:delText>
        </w:r>
      </w:del>
      <w:ins w:id="82" w:author="Jannie Guo" w:date="2023-02-22T11:52:00Z">
        <w:r w:rsidR="00A079DA">
          <w:rPr>
            <w:rFonts w:ascii="IBM Plex Mono Medium" w:hAnsi="IBM Plex Mono Medium"/>
            <w:sz w:val="16"/>
            <w:szCs w:val="16"/>
          </w:rPr>
          <w:t>’</w:t>
        </w:r>
      </w:ins>
      <w:r w:rsidR="005F1192" w:rsidRPr="004D0C65">
        <w:rPr>
          <w:rFonts w:ascii="IBM Plex Mono Medium" w:hAnsi="IBM Plex Mono Medium"/>
          <w:sz w:val="16"/>
          <w:szCs w:val="16"/>
        </w:rPr>
        <w:t>s own well-being, but also how this can be achieved as a</w:t>
      </w:r>
      <w:r w:rsidR="005F1192" w:rsidRPr="004D0C65">
        <w:rPr>
          <w:rFonts w:ascii="IBM Plex Mono Medium" w:hAnsi="IBM Plex Mono Medium"/>
          <w:sz w:val="16"/>
          <w:szCs w:val="16"/>
          <w:lang w:val="en-US"/>
        </w:rPr>
        <w:t xml:space="preserve"> </w:t>
      </w:r>
      <w:r w:rsidR="005F1192" w:rsidRPr="004D0C65">
        <w:rPr>
          <w:rFonts w:ascii="IBM Plex Mono Medium" w:hAnsi="IBM Plex Mono Medium"/>
          <w:sz w:val="16"/>
          <w:szCs w:val="16"/>
        </w:rPr>
        <w:t>collective body.</w:t>
      </w:r>
      <w:r w:rsidRPr="004D0C65">
        <w:rPr>
          <w:rFonts w:ascii="IBM Plex Mono Medium" w:hAnsi="IBM Plex Mono Medium"/>
          <w:sz w:val="16"/>
          <w:szCs w:val="16"/>
        </w:rPr>
        <w:br/>
      </w:r>
      <w:r w:rsidRPr="004D0C65">
        <w:rPr>
          <w:rFonts w:ascii="IBM Plex Mono Medium" w:hAnsi="IBM Plex Mono Medium"/>
          <w:sz w:val="16"/>
          <w:szCs w:val="16"/>
        </w:rPr>
        <w:br/>
      </w:r>
      <w:r w:rsidRPr="00425400">
        <w:rPr>
          <w:rFonts w:ascii="IBM Plex Mono Medium" w:hAnsi="IBM Plex Mono Medium" w:cs="ÜÃ_™ò"/>
          <w:color w:val="000000"/>
          <w:sz w:val="16"/>
          <w:szCs w:val="16"/>
          <w:lang w:val="en-GB"/>
        </w:rPr>
        <w:t xml:space="preserve">My thesis </w:t>
      </w:r>
      <w:r w:rsidR="00EB0BE6">
        <w:rPr>
          <w:rFonts w:ascii="IBM Plex Mono Medium" w:hAnsi="IBM Plex Mono Medium" w:cs="ÜÃ_™ò"/>
          <w:color w:val="000000"/>
          <w:sz w:val="16"/>
          <w:szCs w:val="16"/>
          <w:lang w:val="en-GB"/>
        </w:rPr>
        <w:t>circulates</w:t>
      </w:r>
      <w:r w:rsidRPr="00425400">
        <w:rPr>
          <w:rFonts w:ascii="IBM Plex Mono Medium" w:hAnsi="IBM Plex Mono Medium" w:cs="ÜÃ_™ò"/>
          <w:color w:val="000000"/>
          <w:sz w:val="16"/>
          <w:szCs w:val="16"/>
          <w:lang w:val="en-GB"/>
        </w:rPr>
        <w:t xml:space="preserve"> between productivity, </w:t>
      </w:r>
      <w:r w:rsidR="00A824E1" w:rsidRPr="00425400">
        <w:rPr>
          <w:rFonts w:ascii="IBM Plex Mono Medium" w:hAnsi="IBM Plex Mono Medium" w:cs="ÜÃ_™ò"/>
          <w:color w:val="000000"/>
          <w:sz w:val="16"/>
          <w:szCs w:val="16"/>
          <w:lang w:val="en-GB"/>
        </w:rPr>
        <w:t>time,</w:t>
      </w:r>
      <w:r w:rsidR="00425400" w:rsidRPr="00425400">
        <w:rPr>
          <w:rFonts w:ascii="IBM Plex Mono Medium" w:hAnsi="IBM Plex Mono Medium" w:cs="ÜÃ_™ò"/>
          <w:color w:val="000000"/>
          <w:sz w:val="16"/>
          <w:szCs w:val="16"/>
          <w:lang w:val="en-GB"/>
        </w:rPr>
        <w:t xml:space="preserve"> and</w:t>
      </w:r>
      <w:r w:rsidR="0031015C">
        <w:rPr>
          <w:rFonts w:ascii="IBM Plex Mono Medium" w:hAnsi="IBM Plex Mono Medium" w:cs="ÜÃ_™ò"/>
          <w:color w:val="000000"/>
          <w:sz w:val="16"/>
          <w:szCs w:val="16"/>
          <w:lang w:val="en-GB"/>
        </w:rPr>
        <w:t xml:space="preserve"> relational</w:t>
      </w:r>
      <w:r w:rsidR="00425400" w:rsidRPr="00425400">
        <w:rPr>
          <w:rFonts w:ascii="IBM Plex Mono Medium" w:hAnsi="IBM Plex Mono Medium" w:cs="ÜÃ_™ò"/>
          <w:color w:val="000000"/>
          <w:sz w:val="16"/>
          <w:szCs w:val="16"/>
          <w:lang w:val="en-GB"/>
        </w:rPr>
        <w:t xml:space="preserve"> autonomy</w:t>
      </w:r>
      <w:r w:rsidR="003A4F7C">
        <w:rPr>
          <w:rFonts w:ascii="IBM Plex Mono Medium" w:hAnsi="IBM Plex Mono Medium" w:cs="ÜÃ_™ò"/>
          <w:color w:val="000000"/>
          <w:sz w:val="16"/>
          <w:szCs w:val="16"/>
          <w:lang w:val="en-GB"/>
        </w:rPr>
        <w:t>.</w:t>
      </w:r>
      <w:r w:rsidRPr="004D0C65">
        <w:rPr>
          <w:rFonts w:ascii="IBM Plex Mono Medium" w:hAnsi="IBM Plex Mono Medium" w:cs="ÜÃ_™ò"/>
          <w:color w:val="000000"/>
          <w:sz w:val="16"/>
          <w:szCs w:val="16"/>
          <w:lang w:val="en-GB"/>
        </w:rPr>
        <w:t xml:space="preserve"> A part is dedicated to an experiment of a ‘silent retreat’ of 24 hours</w:t>
      </w:r>
      <w:r w:rsidRPr="004D0C65">
        <w:rPr>
          <w:rFonts w:ascii="IBM Plex Mono Medium" w:hAnsi="IBM Plex Mono Medium" w:cs="ÜÃ_™ò"/>
          <w:color w:val="000000"/>
          <w:sz w:val="16"/>
          <w:szCs w:val="16"/>
          <w:lang w:val="en-US"/>
        </w:rPr>
        <w:t xml:space="preserve">. Within this empirical research, I set up my own </w:t>
      </w:r>
      <w:r w:rsidR="00225D90">
        <w:rPr>
          <w:rFonts w:ascii="IBM Plex Mono Medium" w:hAnsi="IBM Plex Mono Medium" w:cs="ÜÃ_™ò"/>
          <w:color w:val="000000"/>
          <w:sz w:val="16"/>
          <w:szCs w:val="16"/>
          <w:lang w:val="en-US"/>
        </w:rPr>
        <w:t>‘</w:t>
      </w:r>
      <w:r w:rsidRPr="004D0C65">
        <w:rPr>
          <w:rFonts w:ascii="IBM Plex Mono Medium" w:hAnsi="IBM Plex Mono Medium" w:cs="ÜÃ_™ò"/>
          <w:color w:val="000000"/>
          <w:sz w:val="16"/>
          <w:szCs w:val="16"/>
          <w:lang w:val="en-US"/>
        </w:rPr>
        <w:t>rules</w:t>
      </w:r>
      <w:r w:rsidR="00225D90">
        <w:rPr>
          <w:rFonts w:ascii="IBM Plex Mono Medium" w:hAnsi="IBM Plex Mono Medium" w:cs="ÜÃ_™ò"/>
          <w:color w:val="000000"/>
          <w:sz w:val="16"/>
          <w:szCs w:val="16"/>
          <w:lang w:val="en-US"/>
        </w:rPr>
        <w:t>’</w:t>
      </w:r>
      <w:r w:rsidRPr="004D0C65">
        <w:rPr>
          <w:rFonts w:ascii="IBM Plex Mono Medium" w:hAnsi="IBM Plex Mono Medium" w:cs="ÜÃ_™ò"/>
          <w:color w:val="000000"/>
          <w:sz w:val="16"/>
          <w:szCs w:val="16"/>
          <w:lang w:val="en-US"/>
        </w:rPr>
        <w:t xml:space="preserve"> during the experience. </w:t>
      </w:r>
      <w:r w:rsidRPr="004D0C65">
        <w:rPr>
          <w:rFonts w:ascii="IBM Plex Mono Medium" w:hAnsi="IBM Plex Mono Medium" w:cs="ÜÃ_™ò"/>
          <w:color w:val="000000"/>
          <w:sz w:val="16"/>
          <w:szCs w:val="16"/>
          <w:lang w:val="en-GB"/>
        </w:rPr>
        <w:t xml:space="preserve">This goes in hand with </w:t>
      </w:r>
      <w:r w:rsidR="00225D90">
        <w:rPr>
          <w:rFonts w:ascii="IBM Plex Mono Medium" w:hAnsi="IBM Plex Mono Medium" w:cs="ÜÃ_™ò"/>
          <w:color w:val="000000"/>
          <w:sz w:val="16"/>
          <w:szCs w:val="16"/>
          <w:lang w:val="en-GB"/>
        </w:rPr>
        <w:t xml:space="preserve">other </w:t>
      </w:r>
      <w:r w:rsidRPr="004D0C65">
        <w:rPr>
          <w:rFonts w:ascii="IBM Plex Mono Medium" w:hAnsi="IBM Plex Mono Medium" w:cs="ÜÃ_™ò"/>
          <w:color w:val="000000"/>
          <w:sz w:val="16"/>
          <w:szCs w:val="16"/>
          <w:lang w:val="en-GB"/>
        </w:rPr>
        <w:t xml:space="preserve">artistic research questioning the traditional concept of time and the social standards within </w:t>
      </w:r>
      <w:r w:rsidR="00225D90">
        <w:rPr>
          <w:rFonts w:ascii="IBM Plex Mono Medium" w:hAnsi="IBM Plex Mono Medium" w:cs="ÜÃ_™ò"/>
          <w:color w:val="000000"/>
          <w:sz w:val="16"/>
          <w:szCs w:val="16"/>
          <w:lang w:val="en-GB"/>
        </w:rPr>
        <w:t>our western</w:t>
      </w:r>
      <w:r w:rsidRPr="004D0C65">
        <w:rPr>
          <w:rFonts w:ascii="IBM Plex Mono Medium" w:hAnsi="IBM Plex Mono Medium" w:cs="ÜÃ_™ò"/>
          <w:color w:val="000000"/>
          <w:sz w:val="16"/>
          <w:szCs w:val="16"/>
          <w:lang w:val="en-GB"/>
        </w:rPr>
        <w:t xml:space="preserve"> cultural</w:t>
      </w:r>
      <w:r w:rsidRPr="004D0C65">
        <w:rPr>
          <w:rFonts w:ascii="IBM Plex Mono Medium" w:hAnsi="IBM Plex Mono Medium" w:cs="ÜÃ_™ò"/>
          <w:color w:val="000000"/>
          <w:sz w:val="16"/>
          <w:szCs w:val="16"/>
          <w:lang w:val="en-US"/>
        </w:rPr>
        <w:t xml:space="preserve"> </w:t>
      </w:r>
      <w:r w:rsidRPr="004D0C65">
        <w:rPr>
          <w:rFonts w:ascii="IBM Plex Mono Medium" w:hAnsi="IBM Plex Mono Medium" w:cs="ÜÃ_™ò"/>
          <w:color w:val="000000"/>
          <w:sz w:val="16"/>
          <w:szCs w:val="16"/>
          <w:lang w:val="en-GB"/>
        </w:rPr>
        <w:t>system.</w:t>
      </w:r>
      <w:r w:rsidR="005F1192" w:rsidRPr="004D0C65">
        <w:rPr>
          <w:rFonts w:ascii="IBM Plex Mono Medium" w:hAnsi="IBM Plex Mono Medium" w:cs="ÜÃ_™ò"/>
          <w:color w:val="000000"/>
          <w:sz w:val="16"/>
          <w:szCs w:val="16"/>
          <w:lang w:val="en-GB"/>
        </w:rPr>
        <w:t xml:space="preserve"> </w:t>
      </w:r>
      <w:r w:rsidR="001A3B4E" w:rsidRPr="004D0C65">
        <w:rPr>
          <w:rFonts w:ascii="IBM Plex Mono Medium" w:hAnsi="IBM Plex Mono Medium" w:cs="ÜÃ_™ò"/>
          <w:color w:val="000000"/>
          <w:sz w:val="16"/>
          <w:szCs w:val="16"/>
          <w:lang w:val="en-GB"/>
        </w:rPr>
        <w:t xml:space="preserve">With the platform </w:t>
      </w:r>
      <w:proofErr w:type="spellStart"/>
      <w:r w:rsidR="001A3B4E" w:rsidRPr="004D0C65">
        <w:rPr>
          <w:rFonts w:ascii="IBM Plex Mono Medium" w:hAnsi="IBM Plex Mono Medium" w:cs="ÜÃ_™ò"/>
          <w:color w:val="000000"/>
          <w:sz w:val="16"/>
          <w:szCs w:val="16"/>
          <w:lang w:val="en-GB"/>
        </w:rPr>
        <w:t>Uchronia</w:t>
      </w:r>
      <w:proofErr w:type="spellEnd"/>
      <w:r w:rsidR="001A3B4E" w:rsidRPr="004D0C65">
        <w:rPr>
          <w:rFonts w:ascii="IBM Plex Mono Medium" w:hAnsi="IBM Plex Mono Medium" w:cs="ÜÃ_™ò"/>
          <w:color w:val="000000"/>
          <w:sz w:val="16"/>
          <w:szCs w:val="16"/>
          <w:lang w:val="en-GB"/>
        </w:rPr>
        <w:t xml:space="preserve">, </w:t>
      </w:r>
      <w:r w:rsidR="005F1192" w:rsidRPr="004D0C65">
        <w:rPr>
          <w:rFonts w:ascii="IBM Plex Mono Medium" w:hAnsi="IBM Plex Mono Medium" w:cs="ÜÃ_™ò"/>
          <w:color w:val="000000"/>
          <w:sz w:val="16"/>
          <w:szCs w:val="16"/>
          <w:lang w:val="en-GB"/>
        </w:rPr>
        <w:t>Dr Helga Schmid</w:t>
      </w:r>
      <w:r w:rsidR="001A3B4E" w:rsidRPr="004D0C65">
        <w:rPr>
          <w:rFonts w:ascii="IBM Plex Mono Medium" w:hAnsi="IBM Plex Mono Medium" w:cs="ÜÃ_™ò"/>
          <w:color w:val="000000"/>
          <w:sz w:val="16"/>
          <w:szCs w:val="16"/>
          <w:lang w:val="en-GB"/>
        </w:rPr>
        <w:t xml:space="preserve"> is researching our contemporary time crisis. At the intersection of designer</w:t>
      </w:r>
      <w:r w:rsidR="00FD67C3">
        <w:rPr>
          <w:rFonts w:ascii="IBM Plex Mono Medium" w:hAnsi="IBM Plex Mono Medium" w:cs="ÜÃ_™ò"/>
          <w:color w:val="000000"/>
          <w:sz w:val="16"/>
          <w:szCs w:val="16"/>
          <w:lang w:val="en-GB"/>
        </w:rPr>
        <w:t xml:space="preserve">, </w:t>
      </w:r>
      <w:proofErr w:type="gramStart"/>
      <w:r w:rsidR="001A3B4E" w:rsidRPr="004D0C65">
        <w:rPr>
          <w:rFonts w:ascii="IBM Plex Mono Medium" w:hAnsi="IBM Plex Mono Medium" w:cs="ÜÃ_™ò"/>
          <w:color w:val="000000"/>
          <w:sz w:val="16"/>
          <w:szCs w:val="16"/>
          <w:lang w:val="en-GB"/>
        </w:rPr>
        <w:t>sociologist</w:t>
      </w:r>
      <w:proofErr w:type="gramEnd"/>
      <w:r w:rsidR="001A3B4E" w:rsidRPr="004D0C65">
        <w:rPr>
          <w:rFonts w:ascii="IBM Plex Mono Medium" w:hAnsi="IBM Plex Mono Medium" w:cs="ÜÃ_™ò"/>
          <w:color w:val="000000"/>
          <w:sz w:val="16"/>
          <w:szCs w:val="16"/>
          <w:lang w:val="en-GB"/>
        </w:rPr>
        <w:t xml:space="preserve"> and chronobiologist, she criticizes the current perceptions of </w:t>
      </w:r>
      <w:r w:rsidR="00045268" w:rsidRPr="004D0C65">
        <w:rPr>
          <w:rFonts w:ascii="IBM Plex Mono Medium" w:hAnsi="IBM Plex Mono Medium" w:cs="ÜÃ_™ò"/>
          <w:color w:val="000000"/>
          <w:sz w:val="16"/>
          <w:szCs w:val="16"/>
          <w:lang w:val="en-GB"/>
        </w:rPr>
        <w:t>being</w:t>
      </w:r>
      <w:r w:rsidR="00EB77B3" w:rsidRPr="004D0C65">
        <w:rPr>
          <w:rFonts w:ascii="IBM Plex Mono Medium" w:hAnsi="IBM Plex Mono Medium" w:cs="ÜÃ_™ò"/>
          <w:color w:val="000000"/>
          <w:sz w:val="16"/>
          <w:szCs w:val="16"/>
          <w:lang w:val="en-GB"/>
        </w:rPr>
        <w:t xml:space="preserve"> in time.</w:t>
      </w:r>
      <w:r w:rsidR="00EB0BE6">
        <w:rPr>
          <w:rFonts w:ascii="IBM Plex Mono Medium" w:hAnsi="IBM Plex Mono Medium" w:cs="ÜÃ_™ò"/>
          <w:color w:val="000000"/>
          <w:sz w:val="16"/>
          <w:szCs w:val="16"/>
          <w:lang w:val="en-GB"/>
        </w:rPr>
        <w:t xml:space="preserve"> T</w:t>
      </w:r>
      <w:r w:rsidR="00225D90">
        <w:rPr>
          <w:rFonts w:ascii="IBM Plex Mono Medium" w:hAnsi="IBM Plex Mono Medium" w:cs="ÜÃ_™ò"/>
          <w:color w:val="000000"/>
          <w:sz w:val="16"/>
          <w:szCs w:val="16"/>
          <w:lang w:val="en-GB"/>
        </w:rPr>
        <w:t xml:space="preserve">herefore, it </w:t>
      </w:r>
      <w:r w:rsidR="00045268" w:rsidRPr="004D0C65">
        <w:rPr>
          <w:rFonts w:ascii="IBM Plex Mono Medium" w:hAnsi="IBM Plex Mono Medium" w:cs="ÜÃ_™ò"/>
          <w:color w:val="000000"/>
          <w:sz w:val="16"/>
          <w:szCs w:val="16"/>
          <w:lang w:val="en-GB"/>
        </w:rPr>
        <w:t>is needed to act upon the</w:t>
      </w:r>
      <w:r w:rsidR="00113A41" w:rsidRPr="004D0C65">
        <w:rPr>
          <w:rFonts w:ascii="IBM Plex Mono Medium" w:hAnsi="IBM Plex Mono Medium" w:cs="ÜÃ_™ò"/>
          <w:color w:val="000000"/>
          <w:sz w:val="16"/>
          <w:szCs w:val="16"/>
          <w:lang w:val="en-GB"/>
        </w:rPr>
        <w:t xml:space="preserve"> necessity </w:t>
      </w:r>
      <w:r w:rsidR="00045268" w:rsidRPr="004D0C65">
        <w:rPr>
          <w:rFonts w:ascii="IBM Plex Mono Medium" w:hAnsi="IBM Plex Mono Medium" w:cs="ÜÃ_™ò"/>
          <w:color w:val="000000"/>
          <w:sz w:val="16"/>
          <w:szCs w:val="16"/>
          <w:lang w:val="en-GB"/>
        </w:rPr>
        <w:t>of</w:t>
      </w:r>
      <w:r w:rsidR="00113A41" w:rsidRPr="004D0C65">
        <w:rPr>
          <w:rFonts w:ascii="IBM Plex Mono Medium" w:hAnsi="IBM Plex Mono Medium" w:cs="ÜÃ_™ò"/>
          <w:color w:val="000000"/>
          <w:sz w:val="16"/>
          <w:szCs w:val="16"/>
          <w:lang w:val="en-GB"/>
        </w:rPr>
        <w:t xml:space="preserve"> </w:t>
      </w:r>
      <w:r w:rsidR="00107879" w:rsidRPr="004D0C65">
        <w:rPr>
          <w:rFonts w:ascii="IBM Plex Mono Medium" w:hAnsi="IBM Plex Mono Medium" w:cs="ÜÃ_™ò"/>
          <w:color w:val="000000"/>
          <w:sz w:val="16"/>
          <w:szCs w:val="16"/>
          <w:lang w:val="en-GB"/>
        </w:rPr>
        <w:t>embrac</w:t>
      </w:r>
      <w:r w:rsidR="00045268" w:rsidRPr="004D0C65">
        <w:rPr>
          <w:rFonts w:ascii="IBM Plex Mono Medium" w:hAnsi="IBM Plex Mono Medium" w:cs="ÜÃ_™ò"/>
          <w:color w:val="000000"/>
          <w:sz w:val="16"/>
          <w:szCs w:val="16"/>
          <w:lang w:val="en-GB"/>
        </w:rPr>
        <w:t>ing</w:t>
      </w:r>
      <w:r w:rsidR="00113A41" w:rsidRPr="004D0C65">
        <w:rPr>
          <w:rFonts w:ascii="IBM Plex Mono Medium" w:hAnsi="IBM Plex Mono Medium" w:cs="ÜÃ_™ò"/>
          <w:color w:val="000000"/>
          <w:sz w:val="16"/>
          <w:szCs w:val="16"/>
          <w:lang w:val="en-GB"/>
        </w:rPr>
        <w:t xml:space="preserve"> </w:t>
      </w:r>
      <w:r w:rsidR="00107879" w:rsidRPr="004D0C65">
        <w:rPr>
          <w:rFonts w:ascii="IBM Plex Mono Medium" w:hAnsi="IBM Plex Mono Medium" w:cs="ÜÃ_™ò"/>
          <w:color w:val="000000"/>
          <w:sz w:val="16"/>
          <w:szCs w:val="16"/>
          <w:lang w:val="en-GB"/>
        </w:rPr>
        <w:t>slower approaches</w:t>
      </w:r>
      <w:r w:rsidR="002E7E1E">
        <w:rPr>
          <w:rFonts w:ascii="IBM Plex Mono Medium" w:hAnsi="IBM Plex Mono Medium" w:cs="ÜÃ_™ò"/>
          <w:color w:val="000000"/>
          <w:sz w:val="16"/>
          <w:szCs w:val="16"/>
          <w:lang w:val="en-GB"/>
        </w:rPr>
        <w:t xml:space="preserve"> </w:t>
      </w:r>
      <w:r w:rsidR="00045268" w:rsidRPr="004D0C65">
        <w:rPr>
          <w:rFonts w:ascii="IBM Plex Mono Medium" w:hAnsi="IBM Plex Mono Medium" w:cs="ÜÃ_™ò"/>
          <w:color w:val="000000"/>
          <w:sz w:val="16"/>
          <w:szCs w:val="16"/>
          <w:lang w:val="en-GB"/>
        </w:rPr>
        <w:t>during our existence.</w:t>
      </w:r>
      <w:r w:rsidR="00D63DD3">
        <w:rPr>
          <w:rFonts w:ascii="IBM Plex Mono Medium" w:hAnsi="IBM Plex Mono Medium" w:cs="ÜÃ_™ò"/>
          <w:color w:val="000000"/>
          <w:sz w:val="16"/>
          <w:szCs w:val="16"/>
          <w:lang w:val="en-GB"/>
        </w:rPr>
        <w:t xml:space="preserve"> H</w:t>
      </w:r>
      <w:r w:rsidR="00D63DD3" w:rsidRPr="00D63DD3">
        <w:rPr>
          <w:rFonts w:ascii="IBM Plex Mono Medium" w:hAnsi="IBM Plex Mono Medium" w:cs="ÜÃ_™ò"/>
          <w:color w:val="000000"/>
          <w:sz w:val="16"/>
          <w:szCs w:val="16"/>
          <w:lang w:val="en-GB"/>
        </w:rPr>
        <w:t xml:space="preserve">ow can certain artistic practices </w:t>
      </w:r>
      <w:r w:rsidR="00AF1A2C">
        <w:rPr>
          <w:rFonts w:ascii="IBM Plex Mono Medium" w:hAnsi="IBM Plex Mono Medium" w:cs="ÜÃ_™ò"/>
          <w:color w:val="000000"/>
          <w:sz w:val="16"/>
          <w:szCs w:val="16"/>
          <w:lang w:val="en-GB"/>
        </w:rPr>
        <w:t xml:space="preserve">emphasize the needed shift </w:t>
      </w:r>
      <w:r w:rsidR="00D63DD3" w:rsidRPr="00D63DD3">
        <w:rPr>
          <w:rFonts w:ascii="IBM Plex Mono Medium" w:hAnsi="IBM Plex Mono Medium" w:cs="ÜÃ_™ò"/>
          <w:color w:val="000000"/>
          <w:sz w:val="16"/>
          <w:szCs w:val="16"/>
          <w:lang w:val="en-GB"/>
        </w:rPr>
        <w:t xml:space="preserve">towards bodily processes regarding </w:t>
      </w:r>
      <w:r w:rsidR="00AF1A2C">
        <w:rPr>
          <w:rFonts w:ascii="IBM Plex Mono Medium" w:hAnsi="IBM Plex Mono Medium" w:cs="ÜÃ_™ò"/>
          <w:color w:val="000000"/>
          <w:sz w:val="16"/>
          <w:szCs w:val="16"/>
          <w:lang w:val="en-GB"/>
        </w:rPr>
        <w:t xml:space="preserve">a </w:t>
      </w:r>
      <w:r w:rsidR="00D63DD3" w:rsidRPr="00D63DD3">
        <w:rPr>
          <w:rFonts w:ascii="IBM Plex Mono Medium" w:hAnsi="IBM Plex Mono Medium" w:cs="ÜÃ_™ò"/>
          <w:color w:val="000000"/>
          <w:sz w:val="16"/>
          <w:szCs w:val="16"/>
          <w:lang w:val="en-GB"/>
        </w:rPr>
        <w:t xml:space="preserve">more autonomous </w:t>
      </w:r>
      <w:r w:rsidR="00AF1A2C">
        <w:rPr>
          <w:rFonts w:ascii="IBM Plex Mono Medium" w:hAnsi="IBM Plex Mono Medium" w:cs="ÜÃ_™ò"/>
          <w:color w:val="000000"/>
          <w:sz w:val="16"/>
          <w:szCs w:val="16"/>
          <w:lang w:val="en-GB"/>
        </w:rPr>
        <w:t>sense</w:t>
      </w:r>
      <w:r w:rsidR="00D63DD3">
        <w:rPr>
          <w:rFonts w:ascii="IBM Plex Mono Medium" w:hAnsi="IBM Plex Mono Medium" w:cs="ÜÃ_™ò"/>
          <w:color w:val="000000"/>
          <w:sz w:val="16"/>
          <w:szCs w:val="16"/>
          <w:lang w:val="en-GB"/>
        </w:rPr>
        <w:t xml:space="preserve"> of time</w:t>
      </w:r>
      <w:r w:rsidR="00D63DD3" w:rsidRPr="00D63DD3">
        <w:rPr>
          <w:rFonts w:ascii="IBM Plex Mono Medium" w:hAnsi="IBM Plex Mono Medium" w:cs="ÜÃ_™ò"/>
          <w:color w:val="000000"/>
          <w:sz w:val="16"/>
          <w:szCs w:val="16"/>
          <w:lang w:val="en-GB"/>
        </w:rPr>
        <w:t>?</w:t>
      </w:r>
      <w:commentRangeStart w:id="83"/>
      <w:r w:rsidR="00D63DD3">
        <w:rPr>
          <w:rFonts w:ascii="IBM Plex Mono Medium" w:hAnsi="IBM Plex Mono Medium" w:cs="ÜÃ_™ò"/>
          <w:color w:val="000000"/>
          <w:sz w:val="16"/>
          <w:szCs w:val="16"/>
          <w:lang w:val="en-GB"/>
        </w:rPr>
        <w:br/>
      </w:r>
      <w:commentRangeEnd w:id="83"/>
      <w:r w:rsidR="00574095">
        <w:rPr>
          <w:rStyle w:val="CommentReference"/>
        </w:rPr>
        <w:commentReference w:id="83"/>
      </w:r>
      <w:del w:id="84" w:author="Jannie Guo" w:date="2023-02-22T12:43:00Z">
        <w:r w:rsidR="00A824E1" w:rsidDel="004F48F8">
          <w:rPr>
            <w:rFonts w:ascii="IBM Plex Mono Medium" w:hAnsi="IBM Plex Mono Medium" w:cs="ÜÃ_™ò"/>
            <w:color w:val="000000"/>
            <w:sz w:val="16"/>
            <w:szCs w:val="16"/>
            <w:lang w:val="en-GB"/>
          </w:rPr>
          <w:br/>
        </w:r>
      </w:del>
    </w:p>
    <w:p w14:paraId="769D7306" w14:textId="379DBB10" w:rsidR="00710E80" w:rsidRPr="00A62D7E" w:rsidDel="004F48F8" w:rsidRDefault="00710E80">
      <w:pPr>
        <w:rPr>
          <w:del w:id="85" w:author="Jannie Guo" w:date="2023-02-22T12:43:00Z"/>
          <w:rFonts w:ascii="IBM Plex Mono Medium" w:eastAsia="Times New Roman" w:hAnsi="IBM Plex Mono Medium" w:cs="Times New Roman"/>
          <w:i/>
          <w:iCs/>
          <w:sz w:val="16"/>
          <w:szCs w:val="16"/>
          <w:lang w:val="en-US" w:eastAsia="en-GB"/>
        </w:rPr>
      </w:pPr>
    </w:p>
    <w:p w14:paraId="290C5A38" w14:textId="391E1F11" w:rsidR="00710E80" w:rsidRPr="00A62D7E" w:rsidDel="004F48F8" w:rsidRDefault="00710E80">
      <w:pPr>
        <w:rPr>
          <w:del w:id="86" w:author="Jannie Guo" w:date="2023-02-22T12:43:00Z"/>
          <w:rFonts w:ascii="IBM Plex Mono Medium" w:eastAsia="Times New Roman" w:hAnsi="IBM Plex Mono Medium" w:cs="Times New Roman"/>
          <w:i/>
          <w:iCs/>
          <w:sz w:val="16"/>
          <w:szCs w:val="16"/>
          <w:lang w:val="en-US" w:eastAsia="en-GB"/>
        </w:rPr>
      </w:pPr>
    </w:p>
    <w:p w14:paraId="1563CC6F" w14:textId="539AA93D" w:rsidR="00710E80" w:rsidRPr="00A62D7E" w:rsidDel="004F48F8" w:rsidRDefault="00710E80">
      <w:pPr>
        <w:rPr>
          <w:del w:id="87" w:author="Jannie Guo" w:date="2023-02-22T12:43:00Z"/>
          <w:rFonts w:ascii="IBM Plex Mono Medium" w:eastAsia="Times New Roman" w:hAnsi="IBM Plex Mono Medium" w:cs="Times New Roman"/>
          <w:i/>
          <w:iCs/>
          <w:sz w:val="16"/>
          <w:szCs w:val="16"/>
          <w:lang w:val="en-US" w:eastAsia="en-GB"/>
        </w:rPr>
      </w:pPr>
    </w:p>
    <w:p w14:paraId="7E2BE2D6" w14:textId="6F5B6FBC" w:rsidR="00710E80" w:rsidRPr="00A62D7E" w:rsidDel="004F48F8" w:rsidRDefault="00710E80">
      <w:pPr>
        <w:rPr>
          <w:del w:id="88" w:author="Jannie Guo" w:date="2023-02-22T12:43:00Z"/>
          <w:rFonts w:ascii="IBM Plex Mono Medium" w:eastAsia="Times New Roman" w:hAnsi="IBM Plex Mono Medium" w:cs="Times New Roman"/>
          <w:i/>
          <w:iCs/>
          <w:sz w:val="16"/>
          <w:szCs w:val="16"/>
          <w:lang w:val="en-US" w:eastAsia="en-GB"/>
        </w:rPr>
      </w:pPr>
    </w:p>
    <w:p w14:paraId="4019CC97" w14:textId="21DA72B0" w:rsidR="00710E80" w:rsidRPr="00A62D7E" w:rsidDel="004F48F8" w:rsidRDefault="00710E80">
      <w:pPr>
        <w:rPr>
          <w:del w:id="89" w:author="Jannie Guo" w:date="2023-02-22T12:43:00Z"/>
          <w:rFonts w:ascii="IBM Plex Mono Medium" w:eastAsia="Times New Roman" w:hAnsi="IBM Plex Mono Medium" w:cs="Times New Roman"/>
          <w:i/>
          <w:iCs/>
          <w:sz w:val="16"/>
          <w:szCs w:val="16"/>
          <w:lang w:val="en-US" w:eastAsia="en-GB"/>
        </w:rPr>
      </w:pPr>
    </w:p>
    <w:p w14:paraId="4CA297C1" w14:textId="546E9949" w:rsidR="00710E80" w:rsidRPr="00A62D7E" w:rsidDel="004F48F8" w:rsidRDefault="00710E80">
      <w:pPr>
        <w:rPr>
          <w:del w:id="90" w:author="Jannie Guo" w:date="2023-02-22T12:43:00Z"/>
          <w:rFonts w:ascii="IBM Plex Mono Medium" w:eastAsia="Times New Roman" w:hAnsi="IBM Plex Mono Medium" w:cs="Times New Roman"/>
          <w:i/>
          <w:iCs/>
          <w:sz w:val="16"/>
          <w:szCs w:val="16"/>
          <w:lang w:val="en-US" w:eastAsia="en-GB"/>
        </w:rPr>
      </w:pPr>
    </w:p>
    <w:p w14:paraId="0960D218" w14:textId="31FB6D12" w:rsidR="00710E80" w:rsidRPr="00A62D7E" w:rsidDel="004F48F8" w:rsidRDefault="00710E80">
      <w:pPr>
        <w:rPr>
          <w:del w:id="91" w:author="Jannie Guo" w:date="2023-02-22T12:43:00Z"/>
          <w:rFonts w:ascii="IBM Plex Mono Medium" w:eastAsia="Times New Roman" w:hAnsi="IBM Plex Mono Medium" w:cs="Times New Roman"/>
          <w:i/>
          <w:iCs/>
          <w:sz w:val="16"/>
          <w:szCs w:val="16"/>
          <w:lang w:val="en-US" w:eastAsia="en-GB"/>
        </w:rPr>
      </w:pPr>
    </w:p>
    <w:p w14:paraId="61E0C7A0" w14:textId="1594266E" w:rsidR="00710E80" w:rsidRPr="00A62D7E" w:rsidDel="004F48F8" w:rsidRDefault="00710E80">
      <w:pPr>
        <w:rPr>
          <w:del w:id="92" w:author="Jannie Guo" w:date="2023-02-22T12:43:00Z"/>
          <w:rFonts w:ascii="IBM Plex Mono Medium" w:eastAsia="Times New Roman" w:hAnsi="IBM Plex Mono Medium" w:cs="Times New Roman"/>
          <w:i/>
          <w:iCs/>
          <w:sz w:val="16"/>
          <w:szCs w:val="16"/>
          <w:lang w:val="en-US" w:eastAsia="en-GB"/>
        </w:rPr>
      </w:pPr>
    </w:p>
    <w:p w14:paraId="3914444F" w14:textId="6F930A19" w:rsidR="00710E80" w:rsidRPr="00A62D7E" w:rsidDel="004F48F8" w:rsidRDefault="00710E80">
      <w:pPr>
        <w:rPr>
          <w:del w:id="93" w:author="Jannie Guo" w:date="2023-02-22T12:43:00Z"/>
          <w:rFonts w:ascii="IBM Plex Mono Medium" w:eastAsia="Times New Roman" w:hAnsi="IBM Plex Mono Medium" w:cs="Times New Roman"/>
          <w:i/>
          <w:iCs/>
          <w:sz w:val="16"/>
          <w:szCs w:val="16"/>
          <w:lang w:val="en-US" w:eastAsia="en-GB"/>
        </w:rPr>
      </w:pPr>
    </w:p>
    <w:p w14:paraId="21A444CE" w14:textId="76F74D80" w:rsidR="00710E80" w:rsidRPr="00A62D7E" w:rsidDel="004F48F8" w:rsidRDefault="00710E80">
      <w:pPr>
        <w:rPr>
          <w:del w:id="94" w:author="Jannie Guo" w:date="2023-02-22T12:43:00Z"/>
          <w:rFonts w:ascii="IBM Plex Mono Medium" w:eastAsia="Times New Roman" w:hAnsi="IBM Plex Mono Medium" w:cs="Times New Roman"/>
          <w:i/>
          <w:iCs/>
          <w:sz w:val="16"/>
          <w:szCs w:val="16"/>
          <w:lang w:val="en-US" w:eastAsia="en-GB"/>
        </w:rPr>
      </w:pPr>
    </w:p>
    <w:p w14:paraId="60CE59D1" w14:textId="08652169" w:rsidR="00710E80" w:rsidRPr="00A62D7E" w:rsidDel="004F48F8" w:rsidRDefault="00710E80">
      <w:pPr>
        <w:rPr>
          <w:del w:id="95" w:author="Jannie Guo" w:date="2023-02-22T12:43:00Z"/>
          <w:rFonts w:ascii="IBM Plex Mono Medium" w:eastAsia="Times New Roman" w:hAnsi="IBM Plex Mono Medium" w:cs="Times New Roman"/>
          <w:i/>
          <w:iCs/>
          <w:sz w:val="16"/>
          <w:szCs w:val="16"/>
          <w:lang w:val="en-US" w:eastAsia="en-GB"/>
        </w:rPr>
      </w:pPr>
    </w:p>
    <w:p w14:paraId="4939B1E9" w14:textId="2ABF8101" w:rsidR="00710E80" w:rsidRPr="00A62D7E" w:rsidDel="004F48F8" w:rsidRDefault="00710E80">
      <w:pPr>
        <w:rPr>
          <w:del w:id="96" w:author="Jannie Guo" w:date="2023-02-22T12:43:00Z"/>
          <w:rFonts w:ascii="IBM Plex Mono Medium" w:eastAsia="Times New Roman" w:hAnsi="IBM Plex Mono Medium" w:cs="Times New Roman"/>
          <w:i/>
          <w:iCs/>
          <w:sz w:val="16"/>
          <w:szCs w:val="16"/>
          <w:lang w:val="en-US" w:eastAsia="en-GB"/>
        </w:rPr>
      </w:pPr>
    </w:p>
    <w:p w14:paraId="36AA5DCF" w14:textId="0FC4BE43" w:rsidR="00710E80" w:rsidRPr="00A62D7E" w:rsidDel="004F48F8" w:rsidRDefault="00710E80">
      <w:pPr>
        <w:rPr>
          <w:del w:id="97" w:author="Jannie Guo" w:date="2023-02-22T12:43:00Z"/>
          <w:rFonts w:ascii="IBM Plex Mono Medium" w:eastAsia="Times New Roman" w:hAnsi="IBM Plex Mono Medium" w:cs="Times New Roman"/>
          <w:i/>
          <w:iCs/>
          <w:sz w:val="16"/>
          <w:szCs w:val="16"/>
          <w:lang w:val="en-US" w:eastAsia="en-GB"/>
        </w:rPr>
      </w:pPr>
    </w:p>
    <w:p w14:paraId="0EE10336" w14:textId="09C3BAFA" w:rsidR="00710E80" w:rsidRPr="00A62D7E" w:rsidDel="004F48F8" w:rsidRDefault="00710E80">
      <w:pPr>
        <w:rPr>
          <w:del w:id="98" w:author="Jannie Guo" w:date="2023-02-22T12:43:00Z"/>
          <w:rFonts w:ascii="IBM Plex Mono Medium" w:eastAsia="Times New Roman" w:hAnsi="IBM Plex Mono Medium" w:cs="Times New Roman"/>
          <w:i/>
          <w:iCs/>
          <w:sz w:val="16"/>
          <w:szCs w:val="16"/>
          <w:lang w:val="en-US" w:eastAsia="en-GB"/>
        </w:rPr>
      </w:pPr>
    </w:p>
    <w:p w14:paraId="1171D21A" w14:textId="34E8C9DC" w:rsidR="00710E80" w:rsidRPr="00A62D7E" w:rsidDel="004F48F8" w:rsidRDefault="00710E80">
      <w:pPr>
        <w:rPr>
          <w:del w:id="99" w:author="Jannie Guo" w:date="2023-02-22T12:43:00Z"/>
          <w:rFonts w:ascii="IBM Plex Mono Medium" w:eastAsia="Times New Roman" w:hAnsi="IBM Plex Mono Medium" w:cs="Times New Roman"/>
          <w:i/>
          <w:iCs/>
          <w:sz w:val="16"/>
          <w:szCs w:val="16"/>
          <w:lang w:val="en-US" w:eastAsia="en-GB"/>
        </w:rPr>
      </w:pPr>
    </w:p>
    <w:p w14:paraId="51573093" w14:textId="6194C9DF" w:rsidR="00710E80" w:rsidRPr="00A62D7E" w:rsidDel="004F48F8" w:rsidRDefault="00710E80">
      <w:pPr>
        <w:rPr>
          <w:del w:id="100" w:author="Jannie Guo" w:date="2023-02-22T12:43:00Z"/>
          <w:rFonts w:ascii="IBM Plex Mono Medium" w:eastAsia="Times New Roman" w:hAnsi="IBM Plex Mono Medium" w:cs="Times New Roman"/>
          <w:i/>
          <w:iCs/>
          <w:sz w:val="16"/>
          <w:szCs w:val="16"/>
          <w:lang w:val="en-US" w:eastAsia="en-GB"/>
        </w:rPr>
      </w:pPr>
    </w:p>
    <w:p w14:paraId="32233124" w14:textId="24115EC2" w:rsidR="00710E80" w:rsidRPr="00A62D7E" w:rsidDel="004F48F8" w:rsidRDefault="00710E80">
      <w:pPr>
        <w:rPr>
          <w:del w:id="101" w:author="Jannie Guo" w:date="2023-02-22T12:43:00Z"/>
          <w:rFonts w:ascii="IBM Plex Mono Medium" w:eastAsia="Times New Roman" w:hAnsi="IBM Plex Mono Medium" w:cs="Times New Roman"/>
          <w:i/>
          <w:iCs/>
          <w:sz w:val="16"/>
          <w:szCs w:val="16"/>
          <w:lang w:val="en-US" w:eastAsia="en-GB"/>
        </w:rPr>
      </w:pPr>
    </w:p>
    <w:p w14:paraId="0DDE8787" w14:textId="496CFDC9" w:rsidR="00710E80" w:rsidRPr="00A62D7E" w:rsidDel="004F48F8" w:rsidRDefault="00710E80">
      <w:pPr>
        <w:rPr>
          <w:del w:id="102" w:author="Jannie Guo" w:date="2023-02-22T12:43:00Z"/>
          <w:rFonts w:ascii="IBM Plex Mono Medium" w:eastAsia="Times New Roman" w:hAnsi="IBM Plex Mono Medium" w:cs="Times New Roman"/>
          <w:i/>
          <w:iCs/>
          <w:sz w:val="16"/>
          <w:szCs w:val="16"/>
          <w:lang w:val="en-US" w:eastAsia="en-GB"/>
        </w:rPr>
      </w:pPr>
    </w:p>
    <w:p w14:paraId="1DC64E8F" w14:textId="3B0F656E" w:rsidR="00425534" w:rsidDel="004F48F8" w:rsidRDefault="004D0C65">
      <w:pPr>
        <w:rPr>
          <w:del w:id="103" w:author="Jannie Guo" w:date="2023-02-22T12:43:00Z"/>
          <w:rFonts w:ascii="IBM Plex Mono Medium" w:eastAsia="Times New Roman" w:hAnsi="IBM Plex Mono Medium" w:cs="Times New Roman"/>
          <w:i/>
          <w:iCs/>
          <w:sz w:val="16"/>
          <w:szCs w:val="16"/>
          <w:lang w:val="en-US" w:eastAsia="en-GB"/>
        </w:rPr>
      </w:pPr>
      <w:del w:id="104" w:author="Jannie Guo" w:date="2023-02-22T12:43:00Z">
        <w:r w:rsidDel="004F48F8">
          <w:rPr>
            <w:rFonts w:ascii="IBM Plex Mono Medium" w:eastAsia="Times New Roman" w:hAnsi="IBM Plex Mono Medium" w:cs="Times New Roman"/>
            <w:i/>
            <w:iCs/>
            <w:sz w:val="16"/>
            <w:szCs w:val="16"/>
            <w:lang w:val="en-US" w:eastAsia="en-GB"/>
          </w:rPr>
          <w:br/>
        </w:r>
        <w:r w:rsidDel="004F48F8">
          <w:rPr>
            <w:rFonts w:ascii="IBM Plex Mono Medium" w:eastAsia="Times New Roman" w:hAnsi="IBM Plex Mono Medium" w:cs="Times New Roman"/>
            <w:i/>
            <w:iCs/>
            <w:sz w:val="16"/>
            <w:szCs w:val="16"/>
            <w:lang w:val="en-US" w:eastAsia="en-GB"/>
          </w:rPr>
          <w:br/>
        </w:r>
      </w:del>
    </w:p>
    <w:p w14:paraId="1820EB36" w14:textId="58B307B3" w:rsidR="003A4F7C" w:rsidDel="004F48F8" w:rsidRDefault="003A4F7C">
      <w:pPr>
        <w:rPr>
          <w:del w:id="105" w:author="Jannie Guo" w:date="2023-02-22T12:43:00Z"/>
          <w:rFonts w:ascii="IBM Plex Mono Medium" w:eastAsia="Times New Roman" w:hAnsi="IBM Plex Mono Medium" w:cs="Times New Roman"/>
          <w:sz w:val="16"/>
          <w:szCs w:val="16"/>
          <w:lang w:val="en-US" w:eastAsia="en-GB"/>
        </w:rPr>
      </w:pPr>
    </w:p>
    <w:p w14:paraId="1FB8229F" w14:textId="673B3697" w:rsidR="003A4F7C" w:rsidDel="004F48F8" w:rsidRDefault="003A4F7C">
      <w:pPr>
        <w:rPr>
          <w:del w:id="106" w:author="Jannie Guo" w:date="2023-02-22T12:43:00Z"/>
          <w:rFonts w:ascii="IBM Plex Mono Medium" w:eastAsia="Times New Roman" w:hAnsi="IBM Plex Mono Medium" w:cs="Times New Roman"/>
          <w:sz w:val="16"/>
          <w:szCs w:val="16"/>
          <w:lang w:val="en-US" w:eastAsia="en-GB"/>
        </w:rPr>
      </w:pPr>
    </w:p>
    <w:p w14:paraId="1BBDFF91" w14:textId="65AA3384" w:rsidR="003A4F7C" w:rsidDel="004F48F8" w:rsidRDefault="003A4F7C">
      <w:pPr>
        <w:rPr>
          <w:del w:id="107" w:author="Jannie Guo" w:date="2023-02-22T12:43:00Z"/>
          <w:rFonts w:ascii="IBM Plex Mono Medium" w:eastAsia="Times New Roman" w:hAnsi="IBM Plex Mono Medium" w:cs="Times New Roman"/>
          <w:sz w:val="16"/>
          <w:szCs w:val="16"/>
          <w:lang w:val="en-US" w:eastAsia="en-GB"/>
        </w:rPr>
      </w:pPr>
    </w:p>
    <w:p w14:paraId="6141D7DF" w14:textId="4D874809" w:rsidR="003A4F7C" w:rsidDel="004F48F8" w:rsidRDefault="003A4F7C">
      <w:pPr>
        <w:rPr>
          <w:del w:id="108" w:author="Jannie Guo" w:date="2023-02-22T12:43:00Z"/>
          <w:rFonts w:ascii="IBM Plex Mono Medium" w:eastAsia="Times New Roman" w:hAnsi="IBM Plex Mono Medium" w:cs="Times New Roman"/>
          <w:sz w:val="16"/>
          <w:szCs w:val="16"/>
          <w:lang w:val="en-US" w:eastAsia="en-GB"/>
        </w:rPr>
      </w:pPr>
    </w:p>
    <w:p w14:paraId="3F6087BD" w14:textId="59E36F7D" w:rsidR="003A4F7C" w:rsidDel="004F48F8" w:rsidRDefault="003A4F7C">
      <w:pPr>
        <w:rPr>
          <w:del w:id="109" w:author="Jannie Guo" w:date="2023-02-22T12:43:00Z"/>
          <w:rFonts w:ascii="IBM Plex Mono Medium" w:eastAsia="Times New Roman" w:hAnsi="IBM Plex Mono Medium" w:cs="Times New Roman"/>
          <w:sz w:val="16"/>
          <w:szCs w:val="16"/>
          <w:lang w:val="en-US" w:eastAsia="en-GB"/>
        </w:rPr>
      </w:pPr>
    </w:p>
    <w:p w14:paraId="572E62DC" w14:textId="0538EFAC" w:rsidR="003A4F7C" w:rsidDel="004F48F8" w:rsidRDefault="003A4F7C">
      <w:pPr>
        <w:rPr>
          <w:del w:id="110" w:author="Jannie Guo" w:date="2023-02-22T12:43:00Z"/>
          <w:rFonts w:ascii="IBM Plex Mono Medium" w:eastAsia="Times New Roman" w:hAnsi="IBM Plex Mono Medium" w:cs="Times New Roman"/>
          <w:sz w:val="16"/>
          <w:szCs w:val="16"/>
          <w:lang w:val="en-US" w:eastAsia="en-GB"/>
        </w:rPr>
      </w:pPr>
    </w:p>
    <w:p w14:paraId="166EF6F7" w14:textId="744F441E" w:rsidR="003A4F7C" w:rsidDel="004F48F8" w:rsidRDefault="003A4F7C">
      <w:pPr>
        <w:rPr>
          <w:del w:id="111" w:author="Jannie Guo" w:date="2023-02-22T12:43:00Z"/>
          <w:rFonts w:ascii="IBM Plex Mono Medium" w:eastAsia="Times New Roman" w:hAnsi="IBM Plex Mono Medium" w:cs="Times New Roman"/>
          <w:sz w:val="16"/>
          <w:szCs w:val="16"/>
          <w:lang w:val="en-US" w:eastAsia="en-GB"/>
        </w:rPr>
      </w:pPr>
    </w:p>
    <w:p w14:paraId="70F71952" w14:textId="1FF51A4D" w:rsidR="003A4F7C" w:rsidDel="004F48F8" w:rsidRDefault="003A4F7C">
      <w:pPr>
        <w:rPr>
          <w:del w:id="112" w:author="Jannie Guo" w:date="2023-02-22T12:43:00Z"/>
          <w:rFonts w:ascii="IBM Plex Mono Medium" w:eastAsia="Times New Roman" w:hAnsi="IBM Plex Mono Medium" w:cs="Times New Roman"/>
          <w:sz w:val="16"/>
          <w:szCs w:val="16"/>
          <w:lang w:val="en-US" w:eastAsia="en-GB"/>
        </w:rPr>
      </w:pPr>
    </w:p>
    <w:p w14:paraId="75F8BE56" w14:textId="18FEC8ED" w:rsidR="003A4F7C" w:rsidDel="004F48F8" w:rsidRDefault="003A4F7C">
      <w:pPr>
        <w:rPr>
          <w:del w:id="113" w:author="Jannie Guo" w:date="2023-02-22T12:43:00Z"/>
          <w:rFonts w:ascii="IBM Plex Mono Medium" w:eastAsia="Times New Roman" w:hAnsi="IBM Plex Mono Medium" w:cs="Times New Roman"/>
          <w:sz w:val="16"/>
          <w:szCs w:val="16"/>
          <w:lang w:val="en-US" w:eastAsia="en-GB"/>
        </w:rPr>
      </w:pPr>
    </w:p>
    <w:p w14:paraId="4DB15B70" w14:textId="016EF47C" w:rsidR="003A4F7C" w:rsidDel="004F48F8" w:rsidRDefault="003A4F7C">
      <w:pPr>
        <w:rPr>
          <w:del w:id="114" w:author="Jannie Guo" w:date="2023-02-22T12:43:00Z"/>
          <w:rFonts w:ascii="IBM Plex Mono Medium" w:eastAsia="Times New Roman" w:hAnsi="IBM Plex Mono Medium" w:cs="Times New Roman"/>
          <w:sz w:val="16"/>
          <w:szCs w:val="16"/>
          <w:lang w:val="en-US" w:eastAsia="en-GB"/>
        </w:rPr>
      </w:pPr>
    </w:p>
    <w:p w14:paraId="33995499" w14:textId="18A5D7FF" w:rsidR="003A4F7C" w:rsidDel="004F48F8" w:rsidRDefault="003A4F7C">
      <w:pPr>
        <w:rPr>
          <w:del w:id="115" w:author="Jannie Guo" w:date="2023-02-22T12:43:00Z"/>
          <w:rFonts w:ascii="IBM Plex Mono Medium" w:eastAsia="Times New Roman" w:hAnsi="IBM Plex Mono Medium" w:cs="Times New Roman"/>
          <w:sz w:val="16"/>
          <w:szCs w:val="16"/>
          <w:lang w:val="en-US" w:eastAsia="en-GB"/>
        </w:rPr>
      </w:pPr>
    </w:p>
    <w:p w14:paraId="29F6156F" w14:textId="582E1FAE" w:rsidR="004F48F8" w:rsidRDefault="004F48F8">
      <w:pPr>
        <w:rPr>
          <w:ins w:id="116" w:author="Jannie Guo" w:date="2023-02-22T12:43:00Z"/>
          <w:rFonts w:ascii="IBM Plex Mono Medium" w:eastAsia="Times New Roman" w:hAnsi="IBM Plex Mono Medium" w:cs="Times New Roman"/>
          <w:b/>
          <w:bCs/>
          <w:sz w:val="16"/>
          <w:szCs w:val="16"/>
          <w:lang w:val="en-US" w:eastAsia="en-GB"/>
        </w:rPr>
      </w:pPr>
      <w:ins w:id="117" w:author="Jannie Guo" w:date="2023-02-22T12:43:00Z">
        <w:r>
          <w:rPr>
            <w:rFonts w:ascii="IBM Plex Mono Medium" w:eastAsia="Times New Roman" w:hAnsi="IBM Plex Mono Medium" w:cs="Times New Roman"/>
            <w:b/>
            <w:bCs/>
            <w:sz w:val="16"/>
            <w:szCs w:val="16"/>
            <w:lang w:val="en-US" w:eastAsia="en-GB"/>
          </w:rPr>
          <w:br w:type="page"/>
        </w:r>
      </w:ins>
    </w:p>
    <w:p w14:paraId="7C822C73" w14:textId="77777777" w:rsidR="003A4F7C" w:rsidDel="004F48F8" w:rsidRDefault="003A4F7C" w:rsidP="004F48F8">
      <w:pPr>
        <w:rPr>
          <w:del w:id="118" w:author="Jannie Guo" w:date="2023-02-22T12:43:00Z"/>
          <w:rFonts w:ascii="IBM Plex Mono Medium" w:eastAsia="Times New Roman" w:hAnsi="IBM Plex Mono Medium" w:cs="Times New Roman"/>
          <w:sz w:val="16"/>
          <w:szCs w:val="16"/>
          <w:lang w:val="en-US" w:eastAsia="en-GB"/>
        </w:rPr>
      </w:pPr>
    </w:p>
    <w:p w14:paraId="249EB8EC" w14:textId="77777777" w:rsidR="00A824E1" w:rsidDel="004F48F8" w:rsidRDefault="00A824E1" w:rsidP="007F37FC">
      <w:pPr>
        <w:rPr>
          <w:del w:id="119" w:author="Jannie Guo" w:date="2023-02-22T12:43:00Z"/>
          <w:rFonts w:ascii="IBM Plex Mono Medium" w:eastAsia="Times New Roman" w:hAnsi="IBM Plex Mono Medium" w:cs="Times New Roman"/>
          <w:b/>
          <w:bCs/>
          <w:sz w:val="16"/>
          <w:szCs w:val="16"/>
          <w:lang w:val="en-US" w:eastAsia="en-GB"/>
        </w:rPr>
      </w:pPr>
    </w:p>
    <w:p w14:paraId="575BEDB3" w14:textId="77777777" w:rsidR="00A824E1" w:rsidDel="004F48F8" w:rsidRDefault="00A824E1" w:rsidP="007F37FC">
      <w:pPr>
        <w:rPr>
          <w:del w:id="120" w:author="Jannie Guo" w:date="2023-02-22T12:43:00Z"/>
          <w:rFonts w:ascii="IBM Plex Mono Medium" w:eastAsia="Times New Roman" w:hAnsi="IBM Plex Mono Medium" w:cs="Times New Roman"/>
          <w:b/>
          <w:bCs/>
          <w:sz w:val="16"/>
          <w:szCs w:val="16"/>
          <w:lang w:val="en-US" w:eastAsia="en-GB"/>
        </w:rPr>
      </w:pPr>
    </w:p>
    <w:p w14:paraId="474BCDB6" w14:textId="6E16288B" w:rsidR="002D5A4A" w:rsidRPr="00890358" w:rsidDel="004F48F8" w:rsidRDefault="00087EC5" w:rsidP="007F37FC">
      <w:pPr>
        <w:rPr>
          <w:del w:id="121" w:author="Jannie Guo" w:date="2023-02-22T12:43:00Z"/>
          <w:rFonts w:ascii="IBM Plex Mono Medium" w:eastAsia="Times New Roman" w:hAnsi="IBM Plex Mono Medium" w:cs="Times New Roman"/>
          <w:i/>
          <w:iCs/>
          <w:color w:val="70AD47" w:themeColor="accent6"/>
          <w:sz w:val="16"/>
          <w:szCs w:val="16"/>
          <w:lang w:val="en-US" w:eastAsia="en-GB"/>
        </w:rPr>
      </w:pPr>
      <w:r w:rsidRPr="003A4F7C">
        <w:rPr>
          <w:rFonts w:ascii="IBM Plex Mono Medium" w:eastAsia="Times New Roman" w:hAnsi="IBM Plex Mono Medium" w:cs="Times New Roman"/>
          <w:b/>
          <w:bCs/>
          <w:sz w:val="16"/>
          <w:szCs w:val="16"/>
          <w:lang w:val="en-US" w:eastAsia="en-GB"/>
        </w:rPr>
        <w:t>Introduction</w:t>
      </w:r>
      <w:r w:rsidR="003A4F7C" w:rsidRPr="003A4F7C">
        <w:rPr>
          <w:rFonts w:ascii="IBM Plex Mono Medium" w:eastAsia="Times New Roman" w:hAnsi="IBM Plex Mono Medium" w:cs="Times New Roman"/>
          <w:sz w:val="16"/>
          <w:szCs w:val="16"/>
          <w:lang w:eastAsia="en-GB"/>
        </w:rPr>
        <w:br/>
      </w:r>
      <w:r w:rsidR="003A4F7C">
        <w:rPr>
          <w:rFonts w:ascii="IBM Plex Mono Medium" w:eastAsia="Times New Roman" w:hAnsi="IBM Plex Mono Medium" w:cs="Times New Roman"/>
          <w:sz w:val="16"/>
          <w:szCs w:val="16"/>
          <w:lang w:eastAsia="en-GB"/>
        </w:rPr>
        <w:br/>
      </w:r>
      <w:r w:rsidRPr="00313620">
        <w:rPr>
          <w:rFonts w:ascii="IBM Plex Mono Medium" w:eastAsia="Times New Roman" w:hAnsi="IBM Plex Mono Medium" w:cs="Times New Roman"/>
          <w:i/>
          <w:iCs/>
          <w:color w:val="70AD47" w:themeColor="accent6"/>
          <w:sz w:val="16"/>
          <w:szCs w:val="16"/>
          <w:lang w:val="en-US" w:eastAsia="en-GB"/>
        </w:rPr>
        <w:t>In my own practice, I aspire to spend more time on my methods and means of functioning regarding work.</w:t>
      </w:r>
      <w:r w:rsidR="00EB0BE6" w:rsidRPr="00313620">
        <w:rPr>
          <w:rFonts w:ascii="IBM Plex Mono Medium" w:eastAsia="Times New Roman" w:hAnsi="IBM Plex Mono Medium" w:cs="Times New Roman"/>
          <w:i/>
          <w:iCs/>
          <w:color w:val="70AD47" w:themeColor="accent6"/>
          <w:sz w:val="16"/>
          <w:szCs w:val="16"/>
          <w:lang w:val="en-US" w:eastAsia="en-GB"/>
        </w:rPr>
        <w:t xml:space="preserve"> </w:t>
      </w:r>
      <w:r w:rsidR="00B14D63" w:rsidRPr="00313620">
        <w:rPr>
          <w:rFonts w:ascii="IBM Plex Mono Medium" w:eastAsia="Times New Roman" w:hAnsi="IBM Plex Mono Medium" w:cs="Times New Roman"/>
          <w:i/>
          <w:iCs/>
          <w:color w:val="70AD47" w:themeColor="accent6"/>
          <w:sz w:val="16"/>
          <w:szCs w:val="16"/>
          <w:lang w:val="en-US" w:eastAsia="en-GB"/>
        </w:rPr>
        <w:t>Over the years, I</w:t>
      </w:r>
      <w:r w:rsidR="00EB0BE6" w:rsidRPr="00313620">
        <w:rPr>
          <w:rFonts w:ascii="IBM Plex Mono Medium" w:eastAsia="Times New Roman" w:hAnsi="IBM Plex Mono Medium" w:cs="Times New Roman"/>
          <w:i/>
          <w:iCs/>
          <w:color w:val="70AD47" w:themeColor="accent6"/>
          <w:sz w:val="16"/>
          <w:szCs w:val="16"/>
          <w:lang w:val="en-US" w:eastAsia="en-GB"/>
        </w:rPr>
        <w:t xml:space="preserve"> gained the </w:t>
      </w:r>
      <w:r w:rsidR="00B14D63" w:rsidRPr="00313620">
        <w:rPr>
          <w:rFonts w:ascii="IBM Plex Mono Medium" w:eastAsia="Times New Roman" w:hAnsi="IBM Plex Mono Medium" w:cs="Times New Roman"/>
          <w:i/>
          <w:iCs/>
          <w:color w:val="70AD47" w:themeColor="accent6"/>
          <w:sz w:val="16"/>
          <w:szCs w:val="16"/>
          <w:lang w:val="en-US" w:eastAsia="en-GB"/>
        </w:rPr>
        <w:t xml:space="preserve">necessity to prioritize self-care in which recentering the body and mind in relation to external </w:t>
      </w:r>
      <w:r w:rsidR="004F6F5A" w:rsidRPr="00313620">
        <w:rPr>
          <w:rFonts w:ascii="IBM Plex Mono Medium" w:eastAsia="Times New Roman" w:hAnsi="IBM Plex Mono Medium" w:cs="Times New Roman"/>
          <w:i/>
          <w:iCs/>
          <w:color w:val="70AD47" w:themeColor="accent6"/>
          <w:sz w:val="16"/>
          <w:szCs w:val="16"/>
          <w:lang w:val="en-US" w:eastAsia="en-GB"/>
        </w:rPr>
        <w:t xml:space="preserve">happenings </w:t>
      </w:r>
      <w:r w:rsidR="00B14D63" w:rsidRPr="00313620">
        <w:rPr>
          <w:rFonts w:ascii="IBM Plex Mono Medium" w:eastAsia="Times New Roman" w:hAnsi="IBM Plex Mono Medium" w:cs="Times New Roman"/>
          <w:i/>
          <w:iCs/>
          <w:color w:val="70AD47" w:themeColor="accent6"/>
          <w:sz w:val="16"/>
          <w:szCs w:val="16"/>
          <w:lang w:val="en-US" w:eastAsia="en-GB"/>
        </w:rPr>
        <w:t>is needed.</w:t>
      </w:r>
      <w:r w:rsidR="004F6F5A">
        <w:rPr>
          <w:rFonts w:ascii="IBM Plex Mono Medium" w:eastAsia="Times New Roman" w:hAnsi="IBM Plex Mono Medium" w:cs="Times New Roman"/>
          <w:i/>
          <w:iCs/>
          <w:color w:val="70AD47" w:themeColor="accent6"/>
          <w:sz w:val="16"/>
          <w:szCs w:val="16"/>
          <w:lang w:val="en-US" w:eastAsia="en-GB"/>
        </w:rPr>
        <w:br/>
      </w:r>
      <w:r w:rsidR="004F6F5A">
        <w:rPr>
          <w:rFonts w:ascii="IBM Plex Mono Medium" w:eastAsia="Times New Roman" w:hAnsi="IBM Plex Mono Medium" w:cs="Times New Roman"/>
          <w:i/>
          <w:iCs/>
          <w:color w:val="70AD47" w:themeColor="accent6"/>
          <w:sz w:val="16"/>
          <w:szCs w:val="16"/>
          <w:lang w:val="en-US" w:eastAsia="en-GB"/>
        </w:rPr>
        <w:br/>
      </w:r>
      <w:r w:rsidR="007D6C54" w:rsidRPr="00313620">
        <w:rPr>
          <w:rFonts w:ascii="IBM Plex Mono Medium" w:eastAsia="Times New Roman" w:hAnsi="IBM Plex Mono Medium" w:cs="Times New Roman"/>
          <w:i/>
          <w:iCs/>
          <w:color w:val="70AD47" w:themeColor="accent6"/>
          <w:sz w:val="16"/>
          <w:szCs w:val="16"/>
          <w:lang w:val="en-US" w:eastAsia="en-GB"/>
        </w:rPr>
        <w:t xml:space="preserve">The phrase of saying how busy you </w:t>
      </w:r>
      <w:r w:rsidR="00B64045" w:rsidRPr="00313620">
        <w:rPr>
          <w:rFonts w:ascii="IBM Plex Mono Medium" w:eastAsia="Times New Roman" w:hAnsi="IBM Plex Mono Medium" w:cs="Times New Roman"/>
          <w:i/>
          <w:iCs/>
          <w:color w:val="70AD47" w:themeColor="accent6"/>
          <w:sz w:val="16"/>
          <w:szCs w:val="16"/>
          <w:lang w:val="en-US" w:eastAsia="en-GB"/>
        </w:rPr>
        <w:t>are,</w:t>
      </w:r>
      <w:r w:rsidR="007D6C54" w:rsidRPr="00313620">
        <w:rPr>
          <w:rFonts w:ascii="IBM Plex Mono Medium" w:eastAsia="Times New Roman" w:hAnsi="IBM Plex Mono Medium" w:cs="Times New Roman"/>
          <w:i/>
          <w:iCs/>
          <w:color w:val="70AD47" w:themeColor="accent6"/>
          <w:sz w:val="16"/>
          <w:szCs w:val="16"/>
          <w:lang w:val="en-US" w:eastAsia="en-GB"/>
        </w:rPr>
        <w:t xml:space="preserve"> and </w:t>
      </w:r>
      <w:r w:rsidR="00CE0E8D">
        <w:rPr>
          <w:rFonts w:ascii="IBM Plex Mono Medium" w:eastAsia="Times New Roman" w:hAnsi="IBM Plex Mono Medium" w:cs="Times New Roman"/>
          <w:i/>
          <w:iCs/>
          <w:color w:val="70AD47" w:themeColor="accent6"/>
          <w:sz w:val="16"/>
          <w:szCs w:val="16"/>
          <w:lang w:val="en-US" w:eastAsia="en-GB"/>
        </w:rPr>
        <w:t xml:space="preserve">the lack of time </w:t>
      </w:r>
      <w:r w:rsidR="007D6C54" w:rsidRPr="00313620">
        <w:rPr>
          <w:rFonts w:ascii="IBM Plex Mono Medium" w:eastAsia="Times New Roman" w:hAnsi="IBM Plex Mono Medium" w:cs="Times New Roman"/>
          <w:i/>
          <w:iCs/>
          <w:color w:val="70AD47" w:themeColor="accent6"/>
          <w:sz w:val="16"/>
          <w:szCs w:val="16"/>
          <w:lang w:val="en-US" w:eastAsia="en-GB"/>
        </w:rPr>
        <w:t xml:space="preserve">is becoming a frequent way of indicating how well you are doing. </w:t>
      </w:r>
      <w:r w:rsidR="00271324" w:rsidRPr="00313620">
        <w:rPr>
          <w:rFonts w:ascii="IBM Plex Mono Medium" w:eastAsia="Times New Roman" w:hAnsi="IBM Plex Mono Medium" w:cs="Times New Roman"/>
          <w:i/>
          <w:iCs/>
          <w:color w:val="70AD47" w:themeColor="accent6"/>
          <w:sz w:val="16"/>
          <w:szCs w:val="16"/>
          <w:lang w:val="en-US" w:eastAsia="en-GB"/>
        </w:rPr>
        <w:br/>
      </w:r>
      <w:r w:rsidR="00313620">
        <w:rPr>
          <w:rFonts w:ascii="IBM Plex Mono Medium" w:eastAsia="Times New Roman" w:hAnsi="IBM Plex Mono Medium" w:cs="Times New Roman"/>
          <w:i/>
          <w:iCs/>
          <w:color w:val="70AD47" w:themeColor="accent6"/>
          <w:sz w:val="16"/>
          <w:szCs w:val="16"/>
          <w:lang w:val="en-US" w:eastAsia="en-GB"/>
        </w:rPr>
        <w:t xml:space="preserve">It reflects upon how our modernized world, where </w:t>
      </w:r>
      <w:r w:rsidR="00065D5F">
        <w:rPr>
          <w:rFonts w:ascii="IBM Plex Mono Medium" w:eastAsia="Times New Roman" w:hAnsi="IBM Plex Mono Medium" w:cs="Times New Roman"/>
          <w:i/>
          <w:iCs/>
          <w:color w:val="70AD47" w:themeColor="accent6"/>
          <w:sz w:val="16"/>
          <w:szCs w:val="16"/>
          <w:lang w:val="en-US" w:eastAsia="en-GB"/>
        </w:rPr>
        <w:t>the dominant</w:t>
      </w:r>
      <w:r w:rsidR="00890358">
        <w:rPr>
          <w:rFonts w:ascii="IBM Plex Mono Medium" w:eastAsia="Times New Roman" w:hAnsi="IBM Plex Mono Medium" w:cs="Times New Roman"/>
          <w:i/>
          <w:iCs/>
          <w:color w:val="70AD47" w:themeColor="accent6"/>
          <w:sz w:val="16"/>
          <w:szCs w:val="16"/>
          <w:lang w:val="en-US" w:eastAsia="en-GB"/>
        </w:rPr>
        <w:t xml:space="preserve"> structure of</w:t>
      </w:r>
      <w:r w:rsidR="004530E2">
        <w:rPr>
          <w:rFonts w:ascii="IBM Plex Mono Medium" w:eastAsia="Times New Roman" w:hAnsi="IBM Plex Mono Medium" w:cs="Times New Roman"/>
          <w:i/>
          <w:iCs/>
          <w:color w:val="70AD47" w:themeColor="accent6"/>
          <w:sz w:val="16"/>
          <w:szCs w:val="16"/>
          <w:lang w:val="en-US" w:eastAsia="en-GB"/>
        </w:rPr>
        <w:t xml:space="preserve"> office worker</w:t>
      </w:r>
      <w:r w:rsidR="00890358">
        <w:rPr>
          <w:rFonts w:ascii="IBM Plex Mono Medium" w:eastAsia="Times New Roman" w:hAnsi="IBM Plex Mono Medium" w:cs="Times New Roman"/>
          <w:i/>
          <w:iCs/>
          <w:color w:val="70AD47" w:themeColor="accent6"/>
          <w:sz w:val="16"/>
          <w:szCs w:val="16"/>
          <w:lang w:val="en-US" w:eastAsia="en-GB"/>
        </w:rPr>
        <w:t>s</w:t>
      </w:r>
      <w:r w:rsidR="004530E2">
        <w:rPr>
          <w:rFonts w:ascii="IBM Plex Mono Medium" w:eastAsia="Times New Roman" w:hAnsi="IBM Plex Mono Medium" w:cs="Times New Roman"/>
          <w:i/>
          <w:iCs/>
          <w:color w:val="70AD47" w:themeColor="accent6"/>
          <w:sz w:val="16"/>
          <w:szCs w:val="16"/>
          <w:lang w:val="en-US" w:eastAsia="en-GB"/>
        </w:rPr>
        <w:t xml:space="preserve"> </w:t>
      </w:r>
      <w:r w:rsidR="00890358" w:rsidRPr="00313620">
        <w:rPr>
          <w:rFonts w:ascii="IBM Plex Mono Medium" w:eastAsia="Times New Roman" w:hAnsi="IBM Plex Mono Medium" w:cs="Times New Roman"/>
          <w:i/>
          <w:iCs/>
          <w:color w:val="70AD47" w:themeColor="accent6"/>
          <w:sz w:val="16"/>
          <w:szCs w:val="16"/>
          <w:lang w:val="en-US" w:eastAsia="en-GB"/>
        </w:rPr>
        <w:t>outbalances</w:t>
      </w:r>
      <w:r w:rsidR="00313620">
        <w:rPr>
          <w:rFonts w:ascii="IBM Plex Mono Medium" w:eastAsia="Times New Roman" w:hAnsi="IBM Plex Mono Medium" w:cs="Times New Roman"/>
          <w:i/>
          <w:iCs/>
          <w:color w:val="70AD47" w:themeColor="accent6"/>
          <w:sz w:val="16"/>
          <w:szCs w:val="16"/>
          <w:lang w:val="en-US" w:eastAsia="en-GB"/>
        </w:rPr>
        <w:t xml:space="preserve"> </w:t>
      </w:r>
      <w:r w:rsidR="00065D5F">
        <w:rPr>
          <w:rFonts w:ascii="IBM Plex Mono Medium" w:eastAsia="Times New Roman" w:hAnsi="IBM Plex Mono Medium" w:cs="Times New Roman"/>
          <w:i/>
          <w:iCs/>
          <w:color w:val="70AD47" w:themeColor="accent6"/>
          <w:sz w:val="16"/>
          <w:szCs w:val="16"/>
          <w:lang w:val="en-US" w:eastAsia="en-GB"/>
        </w:rPr>
        <w:t>one’s individual</w:t>
      </w:r>
      <w:r w:rsidR="00313620">
        <w:rPr>
          <w:rFonts w:ascii="IBM Plex Mono Medium" w:eastAsia="Times New Roman" w:hAnsi="IBM Plex Mono Medium" w:cs="Times New Roman"/>
          <w:i/>
          <w:iCs/>
          <w:color w:val="70AD47" w:themeColor="accent6"/>
          <w:sz w:val="16"/>
          <w:szCs w:val="16"/>
          <w:lang w:val="en-US" w:eastAsia="en-GB"/>
        </w:rPr>
        <w:t xml:space="preserve"> </w:t>
      </w:r>
      <w:r w:rsidR="00065D5F">
        <w:rPr>
          <w:rFonts w:ascii="IBM Plex Mono Medium" w:eastAsia="Times New Roman" w:hAnsi="IBM Plex Mono Medium" w:cs="Times New Roman"/>
          <w:i/>
          <w:iCs/>
          <w:color w:val="70AD47" w:themeColor="accent6"/>
          <w:sz w:val="16"/>
          <w:szCs w:val="16"/>
          <w:lang w:val="en-US" w:eastAsia="en-GB"/>
        </w:rPr>
        <w:t xml:space="preserve">autonomy. Scheduling work and private life into a grid is almost impossible to imagine. </w:t>
      </w:r>
      <w:r w:rsidR="007D6C54" w:rsidRPr="00313620">
        <w:rPr>
          <w:rFonts w:ascii="IBM Plex Mono Medium" w:eastAsia="Times New Roman" w:hAnsi="IBM Plex Mono Medium" w:cs="Times New Roman"/>
          <w:i/>
          <w:iCs/>
          <w:color w:val="70AD47" w:themeColor="accent6"/>
          <w:sz w:val="16"/>
          <w:szCs w:val="16"/>
          <w:lang w:val="en-US" w:eastAsia="en-GB"/>
        </w:rPr>
        <w:t>Many tools and products that became the norm and measurement compressed into a limited framework. Agenda’s, watches, time registration forms, time management tools and mobile devices are the servants of the current time, in order not to let time slip unnoticed.</w:t>
      </w:r>
      <w:r w:rsidR="00313620" w:rsidRPr="00313620">
        <w:rPr>
          <w:rFonts w:ascii="IBM Plex Mono Medium" w:eastAsia="Times New Roman" w:hAnsi="IBM Plex Mono Medium" w:cs="Times New Roman"/>
          <w:i/>
          <w:iCs/>
          <w:color w:val="70AD47" w:themeColor="accent6"/>
          <w:sz w:val="16"/>
          <w:szCs w:val="16"/>
          <w:lang w:val="en-US" w:eastAsia="en-GB"/>
        </w:rPr>
        <w:t xml:space="preserve"> </w:t>
      </w:r>
      <w:r w:rsidR="007D6C54" w:rsidRPr="00313620">
        <w:rPr>
          <w:rFonts w:ascii="IBM Plex Mono Medium" w:eastAsia="Times New Roman" w:hAnsi="IBM Plex Mono Medium" w:cs="Times New Roman"/>
          <w:i/>
          <w:iCs/>
          <w:color w:val="70AD47" w:themeColor="accent6"/>
          <w:sz w:val="16"/>
          <w:szCs w:val="16"/>
          <w:lang w:val="en-US" w:eastAsia="en-GB"/>
        </w:rPr>
        <w:t>Productivity has become the dominant measurement to construct time. We try to squeeze productivity within a limited time frame. The relationship between clock time and productivity is integrated into many facets of our daily life.</w:t>
      </w:r>
      <w:r w:rsidR="00956942" w:rsidRPr="00313620">
        <w:rPr>
          <w:rFonts w:ascii="IBM Plex Mono Medium" w:eastAsia="Times New Roman" w:hAnsi="IBM Plex Mono Medium" w:cs="Times New Roman"/>
          <w:i/>
          <w:iCs/>
          <w:color w:val="70AD47" w:themeColor="accent6"/>
          <w:sz w:val="16"/>
          <w:szCs w:val="16"/>
          <w:lang w:val="en-US" w:eastAsia="en-GB"/>
        </w:rPr>
        <w:br/>
      </w:r>
      <w:r w:rsidR="004F6F5A" w:rsidRPr="00313620">
        <w:rPr>
          <w:rFonts w:ascii="IBM Plex Mono Medium" w:eastAsia="Times New Roman" w:hAnsi="IBM Plex Mono Medium" w:cs="Times New Roman"/>
          <w:i/>
          <w:iCs/>
          <w:color w:val="70AD47" w:themeColor="accent6"/>
          <w:sz w:val="16"/>
          <w:szCs w:val="16"/>
          <w:lang w:val="en-US" w:eastAsia="en-GB"/>
        </w:rPr>
        <w:br/>
      </w:r>
      <w:r w:rsidR="00CE0E8D">
        <w:rPr>
          <w:rFonts w:ascii="IBM Plex Mono Medium" w:eastAsia="Times New Roman" w:hAnsi="IBM Plex Mono Medium" w:cs="Times New Roman"/>
          <w:i/>
          <w:iCs/>
          <w:color w:val="70AD47" w:themeColor="accent6"/>
          <w:sz w:val="16"/>
          <w:szCs w:val="16"/>
          <w:lang w:val="en-US" w:eastAsia="en-GB"/>
        </w:rPr>
        <w:t>By questioning the sense of being detached from</w:t>
      </w:r>
      <w:r w:rsidR="00C91D3B">
        <w:rPr>
          <w:rFonts w:ascii="IBM Plex Mono Medium" w:eastAsia="Times New Roman" w:hAnsi="IBM Plex Mono Medium" w:cs="Times New Roman"/>
          <w:i/>
          <w:iCs/>
          <w:color w:val="70AD47" w:themeColor="accent6"/>
          <w:sz w:val="16"/>
          <w:szCs w:val="16"/>
          <w:lang w:val="en-US" w:eastAsia="en-GB"/>
        </w:rPr>
        <w:t xml:space="preserve"> the pressure of</w:t>
      </w:r>
      <w:r w:rsidR="00CE0E8D">
        <w:rPr>
          <w:rFonts w:ascii="IBM Plex Mono Medium" w:eastAsia="Times New Roman" w:hAnsi="IBM Plex Mono Medium" w:cs="Times New Roman"/>
          <w:i/>
          <w:iCs/>
          <w:color w:val="70AD47" w:themeColor="accent6"/>
          <w:sz w:val="16"/>
          <w:szCs w:val="16"/>
          <w:lang w:val="en-US" w:eastAsia="en-GB"/>
        </w:rPr>
        <w:t xml:space="preserve"> clock time</w:t>
      </w:r>
      <w:r w:rsidRPr="00313620">
        <w:rPr>
          <w:rFonts w:ascii="IBM Plex Mono Medium" w:eastAsia="Times New Roman" w:hAnsi="IBM Plex Mono Medium" w:cs="Times New Roman"/>
          <w:i/>
          <w:iCs/>
          <w:color w:val="70AD47" w:themeColor="accent6"/>
          <w:sz w:val="16"/>
          <w:szCs w:val="16"/>
          <w:lang w:val="en-US" w:eastAsia="en-GB"/>
        </w:rPr>
        <w:t xml:space="preserve">, I </w:t>
      </w:r>
      <w:r w:rsidR="003A4F7C" w:rsidRPr="00313620">
        <w:rPr>
          <w:rFonts w:ascii="IBM Plex Mono Medium" w:eastAsia="Times New Roman" w:hAnsi="IBM Plex Mono Medium" w:cs="Times New Roman"/>
          <w:i/>
          <w:iCs/>
          <w:color w:val="70AD47" w:themeColor="accent6"/>
          <w:sz w:val="16"/>
          <w:szCs w:val="16"/>
          <w:lang w:val="en-US" w:eastAsia="en-GB"/>
        </w:rPr>
        <w:t>set up experiment</w:t>
      </w:r>
      <w:r w:rsidRPr="00313620">
        <w:rPr>
          <w:rFonts w:ascii="IBM Plex Mono Medium" w:eastAsia="Times New Roman" w:hAnsi="IBM Plex Mono Medium" w:cs="Times New Roman"/>
          <w:i/>
          <w:iCs/>
          <w:color w:val="70AD47" w:themeColor="accent6"/>
          <w:sz w:val="16"/>
          <w:szCs w:val="16"/>
          <w:lang w:val="en-US" w:eastAsia="en-GB"/>
        </w:rPr>
        <w:t xml:space="preserve"> silent retreat of 24 hours</w:t>
      </w:r>
      <w:r w:rsidR="003A4F7C" w:rsidRPr="00313620">
        <w:rPr>
          <w:rFonts w:ascii="IBM Plex Mono Medium" w:eastAsia="Times New Roman" w:hAnsi="IBM Plex Mono Medium" w:cs="Times New Roman"/>
          <w:i/>
          <w:iCs/>
          <w:color w:val="70AD47" w:themeColor="accent6"/>
          <w:sz w:val="16"/>
          <w:szCs w:val="16"/>
          <w:lang w:val="en-US" w:eastAsia="en-GB"/>
        </w:rPr>
        <w:t xml:space="preserve"> without any guidance</w:t>
      </w:r>
      <w:r w:rsidRPr="00313620">
        <w:rPr>
          <w:rFonts w:ascii="IBM Plex Mono Medium" w:eastAsia="Times New Roman" w:hAnsi="IBM Plex Mono Medium" w:cs="Times New Roman"/>
          <w:i/>
          <w:iCs/>
          <w:color w:val="70AD47" w:themeColor="accent6"/>
          <w:sz w:val="16"/>
          <w:szCs w:val="16"/>
          <w:lang w:val="en-US" w:eastAsia="en-GB"/>
        </w:rPr>
        <w:t xml:space="preserve">. There weren’t too many restrictions planned beforehand, </w:t>
      </w:r>
      <w:r w:rsidR="00D117BC" w:rsidRPr="00313620">
        <w:rPr>
          <w:rFonts w:ascii="IBM Plex Mono Medium" w:eastAsia="Times New Roman" w:hAnsi="IBM Plex Mono Medium" w:cs="Times New Roman"/>
          <w:i/>
          <w:iCs/>
          <w:color w:val="70AD47" w:themeColor="accent6"/>
          <w:sz w:val="16"/>
          <w:szCs w:val="16"/>
          <w:lang w:val="en-US" w:eastAsia="en-GB"/>
        </w:rPr>
        <w:t>although</w:t>
      </w:r>
      <w:r w:rsidRPr="00313620">
        <w:rPr>
          <w:rFonts w:ascii="IBM Plex Mono Medium" w:eastAsia="Times New Roman" w:hAnsi="IBM Plex Mono Medium" w:cs="Times New Roman"/>
          <w:i/>
          <w:iCs/>
          <w:color w:val="70AD47" w:themeColor="accent6"/>
          <w:sz w:val="16"/>
          <w:szCs w:val="16"/>
          <w:lang w:val="en-US" w:eastAsia="en-GB"/>
        </w:rPr>
        <w:t xml:space="preserve"> I</w:t>
      </w:r>
      <w:r w:rsidR="00D117BC" w:rsidRPr="00313620">
        <w:rPr>
          <w:rFonts w:ascii="IBM Plex Mono Medium" w:eastAsia="Times New Roman" w:hAnsi="IBM Plex Mono Medium" w:cs="Times New Roman"/>
          <w:i/>
          <w:iCs/>
          <w:color w:val="70AD47" w:themeColor="accent6"/>
          <w:sz w:val="16"/>
          <w:szCs w:val="16"/>
          <w:lang w:val="en-US" w:eastAsia="en-GB"/>
        </w:rPr>
        <w:t xml:space="preserve"> did</w:t>
      </w:r>
      <w:r w:rsidRPr="00313620">
        <w:rPr>
          <w:rFonts w:ascii="IBM Plex Mono Medium" w:eastAsia="Times New Roman" w:hAnsi="IBM Plex Mono Medium" w:cs="Times New Roman"/>
          <w:i/>
          <w:iCs/>
          <w:color w:val="70AD47" w:themeColor="accent6"/>
          <w:sz w:val="16"/>
          <w:szCs w:val="16"/>
          <w:lang w:val="en-US" w:eastAsia="en-GB"/>
        </w:rPr>
        <w:t xml:space="preserve"> </w:t>
      </w:r>
      <w:r w:rsidR="00E232EF" w:rsidRPr="00313620">
        <w:rPr>
          <w:rFonts w:ascii="IBM Plex Mono Medium" w:eastAsia="Times New Roman" w:hAnsi="IBM Plex Mono Medium" w:cs="Times New Roman"/>
          <w:i/>
          <w:iCs/>
          <w:color w:val="70AD47" w:themeColor="accent6"/>
          <w:sz w:val="16"/>
          <w:szCs w:val="16"/>
          <w:lang w:val="en-US" w:eastAsia="en-GB"/>
        </w:rPr>
        <w:t>decide consciously on</w:t>
      </w:r>
      <w:r w:rsidR="00E232EF">
        <w:rPr>
          <w:rFonts w:ascii="IBM Plex Mono Medium" w:eastAsia="Times New Roman" w:hAnsi="IBM Plex Mono Medium" w:cs="Times New Roman"/>
          <w:i/>
          <w:iCs/>
          <w:color w:val="70AD47" w:themeColor="accent6"/>
          <w:sz w:val="16"/>
          <w:szCs w:val="16"/>
          <w:lang w:val="en-US" w:eastAsia="en-GB"/>
        </w:rPr>
        <w:t xml:space="preserve"> </w:t>
      </w:r>
      <w:r w:rsidR="00D117BC">
        <w:rPr>
          <w:rFonts w:ascii="IBM Plex Mono Medium" w:eastAsia="Times New Roman" w:hAnsi="IBM Plex Mono Medium" w:cs="Times New Roman"/>
          <w:i/>
          <w:iCs/>
          <w:color w:val="70AD47" w:themeColor="accent6"/>
          <w:sz w:val="16"/>
          <w:szCs w:val="16"/>
          <w:lang w:val="en-US" w:eastAsia="en-GB"/>
        </w:rPr>
        <w:t>abandoning the use of electronics</w:t>
      </w:r>
      <w:r w:rsidR="007E2759">
        <w:rPr>
          <w:rFonts w:ascii="IBM Plex Mono Medium" w:eastAsia="Times New Roman" w:hAnsi="IBM Plex Mono Medium" w:cs="Times New Roman"/>
          <w:i/>
          <w:iCs/>
          <w:color w:val="70AD47" w:themeColor="accent6"/>
          <w:sz w:val="16"/>
          <w:szCs w:val="16"/>
          <w:lang w:val="en-US" w:eastAsia="en-GB"/>
        </w:rPr>
        <w:t xml:space="preserve"> </w:t>
      </w:r>
      <w:r w:rsidR="003544AE">
        <w:rPr>
          <w:rFonts w:ascii="IBM Plex Mono Medium" w:eastAsia="Times New Roman" w:hAnsi="IBM Plex Mono Medium" w:cs="Times New Roman"/>
          <w:i/>
          <w:iCs/>
          <w:color w:val="70AD47" w:themeColor="accent6"/>
          <w:sz w:val="16"/>
          <w:szCs w:val="16"/>
          <w:lang w:val="en-US" w:eastAsia="en-GB"/>
        </w:rPr>
        <w:t>which also included my watch. This will enhance the</w:t>
      </w:r>
      <w:r w:rsidR="004530E2">
        <w:rPr>
          <w:rFonts w:ascii="IBM Plex Mono Medium" w:eastAsia="Times New Roman" w:hAnsi="IBM Plex Mono Medium" w:cs="Times New Roman"/>
          <w:i/>
          <w:iCs/>
          <w:color w:val="70AD47" w:themeColor="accent6"/>
          <w:sz w:val="16"/>
          <w:szCs w:val="16"/>
          <w:lang w:val="en-US" w:eastAsia="en-GB"/>
        </w:rPr>
        <w:t xml:space="preserve"> ability to be navigated intuitively by owns circadian rhythms.</w:t>
      </w:r>
      <w:r w:rsidR="00E232EF">
        <w:rPr>
          <w:rFonts w:ascii="IBM Plex Mono Medium" w:eastAsia="Times New Roman" w:hAnsi="IBM Plex Mono Medium" w:cs="Times New Roman"/>
          <w:i/>
          <w:iCs/>
          <w:color w:val="70AD47" w:themeColor="accent6"/>
          <w:sz w:val="16"/>
          <w:szCs w:val="16"/>
          <w:lang w:val="en-US" w:eastAsia="en-GB"/>
        </w:rPr>
        <w:br/>
      </w:r>
      <w:r w:rsidR="00A24E4C">
        <w:rPr>
          <w:rFonts w:ascii="IBM Plex Mono Medium" w:eastAsia="Times New Roman" w:hAnsi="IBM Plex Mono Medium" w:cs="Times New Roman"/>
          <w:i/>
          <w:iCs/>
          <w:color w:val="70AD47" w:themeColor="accent6"/>
          <w:sz w:val="16"/>
          <w:szCs w:val="16"/>
          <w:lang w:val="en-US" w:eastAsia="en-GB"/>
        </w:rPr>
        <w:br/>
      </w:r>
      <w:r w:rsidR="00D117BC">
        <w:rPr>
          <w:rFonts w:ascii="IBM Plex Mono Medium" w:eastAsia="Times New Roman" w:hAnsi="IBM Plex Mono Medium" w:cs="Times New Roman"/>
          <w:i/>
          <w:iCs/>
          <w:color w:val="70AD47" w:themeColor="accent6"/>
          <w:sz w:val="16"/>
          <w:szCs w:val="16"/>
          <w:lang w:val="en-US" w:eastAsia="en-GB"/>
        </w:rPr>
        <w:t>Conditions</w:t>
      </w:r>
      <w:r w:rsidR="00A24E4C" w:rsidRPr="00A24E4C">
        <w:rPr>
          <w:rFonts w:ascii="IBM Plex Mono Medium" w:eastAsia="Times New Roman" w:hAnsi="IBM Plex Mono Medium" w:cs="Times New Roman"/>
          <w:i/>
          <w:iCs/>
          <w:color w:val="70AD47" w:themeColor="accent6"/>
          <w:sz w:val="16"/>
          <w:szCs w:val="16"/>
          <w:lang w:val="en-US" w:eastAsia="en-GB"/>
        </w:rPr>
        <w:br/>
      </w:r>
      <w:r w:rsidR="003544AE">
        <w:rPr>
          <w:rFonts w:ascii="IBM Plex Mono Medium" w:eastAsia="Times New Roman" w:hAnsi="IBM Plex Mono Medium" w:cs="Times New Roman"/>
          <w:i/>
          <w:iCs/>
          <w:color w:val="70AD47" w:themeColor="accent6"/>
          <w:sz w:val="16"/>
          <w:szCs w:val="16"/>
          <w:lang w:val="en-US" w:eastAsia="en-GB"/>
        </w:rPr>
        <w:t xml:space="preserve">/ </w:t>
      </w:r>
      <w:r w:rsidR="00A24E4C" w:rsidRPr="00A24E4C">
        <w:rPr>
          <w:rFonts w:ascii="IBM Plex Mono Medium" w:eastAsia="Times New Roman" w:hAnsi="IBM Plex Mono Medium" w:cs="Times New Roman"/>
          <w:i/>
          <w:iCs/>
          <w:color w:val="70AD47" w:themeColor="accent6"/>
          <w:sz w:val="16"/>
          <w:szCs w:val="16"/>
          <w:lang w:val="en-US" w:eastAsia="en-GB"/>
        </w:rPr>
        <w:t xml:space="preserve">Location: </w:t>
      </w:r>
      <w:r w:rsidR="00425534">
        <w:rPr>
          <w:rFonts w:ascii="IBM Plex Mono Medium" w:eastAsia="Times New Roman" w:hAnsi="IBM Plex Mono Medium" w:cs="Times New Roman"/>
          <w:i/>
          <w:iCs/>
          <w:color w:val="70AD47" w:themeColor="accent6"/>
          <w:sz w:val="16"/>
          <w:szCs w:val="16"/>
          <w:lang w:val="en-US" w:eastAsia="en-GB"/>
        </w:rPr>
        <w:t xml:space="preserve">an apartment of </w:t>
      </w:r>
      <w:r w:rsidR="00425534" w:rsidRPr="00A24E4C">
        <w:rPr>
          <w:rFonts w:ascii="IBM Plex Mono Medium" w:eastAsia="Times New Roman" w:hAnsi="IBM Plex Mono Medium" w:cs="Times New Roman"/>
          <w:i/>
          <w:iCs/>
          <w:color w:val="70AD47" w:themeColor="accent6"/>
          <w:sz w:val="16"/>
          <w:szCs w:val="16"/>
          <w:lang w:val="en-US" w:eastAsia="en-GB"/>
        </w:rPr>
        <w:t>40m2</w:t>
      </w:r>
      <w:r w:rsidR="004530E2">
        <w:rPr>
          <w:rFonts w:ascii="IBM Plex Mono Medium" w:eastAsia="Times New Roman" w:hAnsi="IBM Plex Mono Medium" w:cs="Times New Roman"/>
          <w:i/>
          <w:iCs/>
          <w:color w:val="70AD47" w:themeColor="accent6"/>
          <w:sz w:val="16"/>
          <w:szCs w:val="16"/>
          <w:lang w:val="en-US" w:eastAsia="en-GB"/>
        </w:rPr>
        <w:t xml:space="preserve"> </w:t>
      </w:r>
      <w:r w:rsidR="00A24E4C" w:rsidRPr="00A24E4C">
        <w:rPr>
          <w:rFonts w:ascii="IBM Plex Mono Medium" w:eastAsia="Times New Roman" w:hAnsi="IBM Plex Mono Medium" w:cs="Times New Roman"/>
          <w:i/>
          <w:iCs/>
          <w:color w:val="70AD47" w:themeColor="accent6"/>
          <w:sz w:val="16"/>
          <w:szCs w:val="16"/>
          <w:lang w:val="en-US" w:eastAsia="en-GB"/>
        </w:rPr>
        <w:t>in Leiden</w:t>
      </w:r>
      <w:r w:rsidR="00425534">
        <w:rPr>
          <w:rFonts w:ascii="IBM Plex Mono Medium" w:eastAsia="Times New Roman" w:hAnsi="IBM Plex Mono Medium" w:cs="Times New Roman"/>
          <w:i/>
          <w:iCs/>
          <w:color w:val="70AD47" w:themeColor="accent6"/>
          <w:sz w:val="16"/>
          <w:szCs w:val="16"/>
          <w:lang w:val="en-US" w:eastAsia="en-GB"/>
        </w:rPr>
        <w:t xml:space="preserve">; </w:t>
      </w:r>
      <w:r w:rsidR="00A24E4C" w:rsidRPr="00A24E4C">
        <w:rPr>
          <w:rFonts w:ascii="IBM Plex Mono Medium" w:eastAsia="Times New Roman" w:hAnsi="IBM Plex Mono Medium" w:cs="Times New Roman"/>
          <w:i/>
          <w:iCs/>
          <w:color w:val="70AD47" w:themeColor="accent6"/>
          <w:sz w:val="16"/>
          <w:szCs w:val="16"/>
          <w:lang w:val="en-US" w:eastAsia="en-GB"/>
        </w:rPr>
        <w:t xml:space="preserve"> </w:t>
      </w:r>
      <w:r w:rsidR="000926C9">
        <w:rPr>
          <w:rFonts w:ascii="IBM Plex Mono Medium" w:eastAsia="Times New Roman" w:hAnsi="IBM Plex Mono Medium" w:cs="Times New Roman"/>
          <w:i/>
          <w:iCs/>
          <w:color w:val="70AD47" w:themeColor="accent6"/>
          <w:sz w:val="16"/>
          <w:szCs w:val="16"/>
          <w:lang w:val="en-US" w:eastAsia="en-GB"/>
        </w:rPr>
        <w:br/>
        <w:t xml:space="preserve">/ </w:t>
      </w:r>
      <w:r w:rsidR="000926C9" w:rsidRPr="000926C9">
        <w:rPr>
          <w:rFonts w:ascii="IBM Plex Mono Medium" w:eastAsia="Times New Roman" w:hAnsi="IBM Plex Mono Medium" w:cs="Times New Roman"/>
          <w:i/>
          <w:iCs/>
          <w:color w:val="70AD47" w:themeColor="accent6"/>
          <w:sz w:val="16"/>
          <w:szCs w:val="16"/>
          <w:lang w:val="en-US" w:eastAsia="en-GB"/>
        </w:rPr>
        <w:t xml:space="preserve">Sounds: coming from the fridge, heating, </w:t>
      </w:r>
      <w:r w:rsidR="000926C9">
        <w:rPr>
          <w:rFonts w:ascii="IBM Plex Mono Medium" w:eastAsia="Times New Roman" w:hAnsi="IBM Plex Mono Medium" w:cs="Times New Roman"/>
          <w:i/>
          <w:iCs/>
          <w:color w:val="70AD47" w:themeColor="accent6"/>
          <w:sz w:val="16"/>
          <w:szCs w:val="16"/>
          <w:lang w:val="en-US" w:eastAsia="en-GB"/>
        </w:rPr>
        <w:t xml:space="preserve">boiler, </w:t>
      </w:r>
      <w:r w:rsidR="000926C9" w:rsidRPr="000926C9">
        <w:rPr>
          <w:rFonts w:ascii="IBM Plex Mono Medium" w:eastAsia="Times New Roman" w:hAnsi="IBM Plex Mono Medium" w:cs="Times New Roman"/>
          <w:i/>
          <w:iCs/>
          <w:color w:val="70AD47" w:themeColor="accent6"/>
          <w:sz w:val="16"/>
          <w:szCs w:val="16"/>
          <w:lang w:val="en-US" w:eastAsia="en-GB"/>
        </w:rPr>
        <w:t xml:space="preserve">voices of </w:t>
      </w:r>
      <w:proofErr w:type="spellStart"/>
      <w:r w:rsidR="000926C9" w:rsidRPr="000926C9">
        <w:rPr>
          <w:rFonts w:ascii="IBM Plex Mono Medium" w:eastAsia="Times New Roman" w:hAnsi="IBM Plex Mono Medium" w:cs="Times New Roman"/>
          <w:i/>
          <w:iCs/>
          <w:color w:val="70AD47" w:themeColor="accent6"/>
          <w:sz w:val="16"/>
          <w:szCs w:val="16"/>
          <w:lang w:val="en-US" w:eastAsia="en-GB"/>
        </w:rPr>
        <w:t>neighbours</w:t>
      </w:r>
      <w:proofErr w:type="spellEnd"/>
      <w:r w:rsidR="000926C9">
        <w:rPr>
          <w:rFonts w:ascii="IBM Plex Mono Medium" w:eastAsia="Times New Roman" w:hAnsi="IBM Plex Mono Medium" w:cs="Times New Roman"/>
          <w:i/>
          <w:iCs/>
          <w:color w:val="70AD47" w:themeColor="accent6"/>
          <w:sz w:val="16"/>
          <w:szCs w:val="16"/>
          <w:lang w:val="en-US" w:eastAsia="en-GB"/>
        </w:rPr>
        <w:t>;</w:t>
      </w:r>
      <w:r w:rsidR="00A24E4C" w:rsidRPr="00A24E4C">
        <w:rPr>
          <w:rFonts w:ascii="IBM Plex Mono Medium" w:eastAsia="Times New Roman" w:hAnsi="IBM Plex Mono Medium" w:cs="Times New Roman"/>
          <w:i/>
          <w:iCs/>
          <w:color w:val="70AD47" w:themeColor="accent6"/>
          <w:sz w:val="16"/>
          <w:szCs w:val="16"/>
          <w:lang w:val="en-US" w:eastAsia="en-GB"/>
        </w:rPr>
        <w:br/>
      </w:r>
      <w:r w:rsidR="003544AE">
        <w:rPr>
          <w:rFonts w:ascii="IBM Plex Mono Medium" w:eastAsia="Times New Roman" w:hAnsi="IBM Plex Mono Medium" w:cs="Times New Roman"/>
          <w:i/>
          <w:iCs/>
          <w:color w:val="70AD47" w:themeColor="accent6"/>
          <w:sz w:val="16"/>
          <w:szCs w:val="16"/>
          <w:lang w:val="en-US" w:eastAsia="en-GB"/>
        </w:rPr>
        <w:t>/</w:t>
      </w:r>
      <w:r w:rsidR="00A24E4C" w:rsidRPr="00A24E4C">
        <w:rPr>
          <w:rFonts w:ascii="IBM Plex Mono Medium" w:eastAsia="Times New Roman" w:hAnsi="IBM Plex Mono Medium" w:cs="Times New Roman"/>
          <w:i/>
          <w:iCs/>
          <w:color w:val="70AD47" w:themeColor="accent6"/>
          <w:sz w:val="16"/>
          <w:szCs w:val="16"/>
          <w:lang w:val="en-US" w:eastAsia="en-GB"/>
        </w:rPr>
        <w:t xml:space="preserve"> Activities:</w:t>
      </w:r>
      <w:r w:rsidR="00425534">
        <w:rPr>
          <w:rFonts w:ascii="IBM Plex Mono Medium" w:eastAsia="Times New Roman" w:hAnsi="IBM Plex Mono Medium" w:cs="Times New Roman"/>
          <w:i/>
          <w:iCs/>
          <w:color w:val="70AD47" w:themeColor="accent6"/>
          <w:sz w:val="16"/>
          <w:szCs w:val="16"/>
          <w:lang w:val="en-US" w:eastAsia="en-GB"/>
        </w:rPr>
        <w:t xml:space="preserve"> </w:t>
      </w:r>
      <w:r w:rsidR="00A24E4C" w:rsidRPr="00A24E4C">
        <w:rPr>
          <w:rFonts w:ascii="IBM Plex Mono Medium" w:eastAsia="Times New Roman" w:hAnsi="IBM Plex Mono Medium" w:cs="Times New Roman"/>
          <w:i/>
          <w:iCs/>
          <w:color w:val="70AD47" w:themeColor="accent6"/>
          <w:sz w:val="16"/>
          <w:szCs w:val="16"/>
          <w:lang w:val="en-US" w:eastAsia="en-GB"/>
        </w:rPr>
        <w:t>reading,</w:t>
      </w:r>
      <w:r w:rsidR="00890358" w:rsidRPr="00890358">
        <w:rPr>
          <w:rFonts w:ascii="IBM Plex Mono Medium" w:eastAsia="Times New Roman" w:hAnsi="IBM Plex Mono Medium" w:cs="Times New Roman"/>
          <w:i/>
          <w:iCs/>
          <w:color w:val="70AD47" w:themeColor="accent6"/>
          <w:sz w:val="16"/>
          <w:szCs w:val="16"/>
          <w:lang w:val="en-US" w:eastAsia="en-GB"/>
        </w:rPr>
        <w:t xml:space="preserve"> </w:t>
      </w:r>
      <w:r w:rsidR="00890358" w:rsidRPr="00A24E4C">
        <w:rPr>
          <w:rFonts w:ascii="IBM Plex Mono Medium" w:eastAsia="Times New Roman" w:hAnsi="IBM Plex Mono Medium" w:cs="Times New Roman"/>
          <w:i/>
          <w:iCs/>
          <w:color w:val="70AD47" w:themeColor="accent6"/>
          <w:sz w:val="16"/>
          <w:szCs w:val="16"/>
          <w:lang w:val="en-US" w:eastAsia="en-GB"/>
        </w:rPr>
        <w:t>sitting</w:t>
      </w:r>
      <w:r w:rsidR="00890358">
        <w:rPr>
          <w:rFonts w:ascii="IBM Plex Mono Medium" w:eastAsia="Times New Roman" w:hAnsi="IBM Plex Mono Medium" w:cs="Times New Roman"/>
          <w:i/>
          <w:iCs/>
          <w:color w:val="70AD47" w:themeColor="accent6"/>
          <w:sz w:val="16"/>
          <w:szCs w:val="16"/>
          <w:lang w:val="en-US" w:eastAsia="en-GB"/>
        </w:rPr>
        <w:t>,</w:t>
      </w:r>
      <w:r w:rsidR="00890358" w:rsidRPr="00A24E4C">
        <w:rPr>
          <w:rFonts w:ascii="IBM Plex Mono Medium" w:eastAsia="Times New Roman" w:hAnsi="IBM Plex Mono Medium" w:cs="Times New Roman"/>
          <w:i/>
          <w:iCs/>
          <w:color w:val="70AD47" w:themeColor="accent6"/>
          <w:sz w:val="16"/>
          <w:szCs w:val="16"/>
          <w:lang w:val="en-US" w:eastAsia="en-GB"/>
        </w:rPr>
        <w:t xml:space="preserve"> writing</w:t>
      </w:r>
      <w:r w:rsidR="00890358">
        <w:rPr>
          <w:rFonts w:ascii="IBM Plex Mono Medium" w:eastAsia="Times New Roman" w:hAnsi="IBM Plex Mono Medium" w:cs="Times New Roman"/>
          <w:i/>
          <w:iCs/>
          <w:color w:val="70AD47" w:themeColor="accent6"/>
          <w:sz w:val="16"/>
          <w:szCs w:val="16"/>
          <w:lang w:val="en-US" w:eastAsia="en-GB"/>
        </w:rPr>
        <w:t>,</w:t>
      </w:r>
      <w:r w:rsidR="007E2759">
        <w:rPr>
          <w:rFonts w:ascii="IBM Plex Mono Medium" w:eastAsia="Times New Roman" w:hAnsi="IBM Plex Mono Medium" w:cs="Times New Roman"/>
          <w:i/>
          <w:iCs/>
          <w:color w:val="70AD47" w:themeColor="accent6"/>
          <w:sz w:val="16"/>
          <w:szCs w:val="16"/>
          <w:lang w:val="en-US" w:eastAsia="en-GB"/>
        </w:rPr>
        <w:t xml:space="preserve"> yoga,</w:t>
      </w:r>
      <w:r w:rsidR="007E2759" w:rsidRPr="007E2759">
        <w:rPr>
          <w:rFonts w:ascii="IBM Plex Mono Medium" w:eastAsia="Times New Roman" w:hAnsi="IBM Plex Mono Medium" w:cs="Times New Roman"/>
          <w:i/>
          <w:iCs/>
          <w:color w:val="70AD47" w:themeColor="accent6"/>
          <w:sz w:val="16"/>
          <w:szCs w:val="16"/>
          <w:lang w:val="en-US" w:eastAsia="en-GB"/>
        </w:rPr>
        <w:t xml:space="preserve"> </w:t>
      </w:r>
      <w:r w:rsidR="007E2759" w:rsidRPr="00A24E4C">
        <w:rPr>
          <w:rFonts w:ascii="IBM Plex Mono Medium" w:eastAsia="Times New Roman" w:hAnsi="IBM Plex Mono Medium" w:cs="Times New Roman"/>
          <w:i/>
          <w:iCs/>
          <w:color w:val="70AD47" w:themeColor="accent6"/>
          <w:sz w:val="16"/>
          <w:szCs w:val="16"/>
          <w:lang w:val="en-US" w:eastAsia="en-GB"/>
        </w:rPr>
        <w:t>meditati</w:t>
      </w:r>
      <w:r w:rsidR="007E2759">
        <w:rPr>
          <w:rFonts w:ascii="IBM Plex Mono Medium" w:eastAsia="Times New Roman" w:hAnsi="IBM Plex Mono Medium" w:cs="Times New Roman"/>
          <w:i/>
          <w:iCs/>
          <w:color w:val="70AD47" w:themeColor="accent6"/>
          <w:sz w:val="16"/>
          <w:szCs w:val="16"/>
          <w:lang w:val="en-US" w:eastAsia="en-GB"/>
        </w:rPr>
        <w:t>ng,</w:t>
      </w:r>
      <w:r w:rsidR="007E2759" w:rsidRPr="007E2759">
        <w:rPr>
          <w:rFonts w:ascii="IBM Plex Mono Medium" w:eastAsia="Times New Roman" w:hAnsi="IBM Plex Mono Medium" w:cs="Times New Roman"/>
          <w:i/>
          <w:iCs/>
          <w:color w:val="70AD47" w:themeColor="accent6"/>
          <w:sz w:val="16"/>
          <w:szCs w:val="16"/>
          <w:lang w:val="en-US" w:eastAsia="en-GB"/>
        </w:rPr>
        <w:t xml:space="preserve"> </w:t>
      </w:r>
      <w:r w:rsidR="00425534">
        <w:rPr>
          <w:rFonts w:ascii="IBM Plex Mono Medium" w:eastAsia="Times New Roman" w:hAnsi="IBM Plex Mono Medium" w:cs="Times New Roman"/>
          <w:i/>
          <w:iCs/>
          <w:color w:val="70AD47" w:themeColor="accent6"/>
          <w:sz w:val="16"/>
          <w:szCs w:val="16"/>
          <w:lang w:val="en-US" w:eastAsia="en-GB"/>
        </w:rPr>
        <w:t>sleeping, eating</w:t>
      </w:r>
      <w:r w:rsidR="00C91D3B">
        <w:rPr>
          <w:rFonts w:ascii="IBM Plex Mono Medium" w:eastAsia="Times New Roman" w:hAnsi="IBM Plex Mono Medium" w:cs="Times New Roman"/>
          <w:i/>
          <w:iCs/>
          <w:color w:val="70AD47" w:themeColor="accent6"/>
          <w:sz w:val="16"/>
          <w:szCs w:val="16"/>
          <w:lang w:val="en-US" w:eastAsia="en-GB"/>
        </w:rPr>
        <w:t>;</w:t>
      </w:r>
      <w:r w:rsidR="00890358">
        <w:rPr>
          <w:rFonts w:ascii="IBM Plex Mono Medium" w:eastAsia="Times New Roman" w:hAnsi="IBM Plex Mono Medium" w:cs="Times New Roman"/>
          <w:i/>
          <w:iCs/>
          <w:color w:val="70AD47" w:themeColor="accent6"/>
          <w:sz w:val="16"/>
          <w:szCs w:val="16"/>
          <w:lang w:val="en-US" w:eastAsia="en-GB"/>
        </w:rPr>
        <w:br/>
        <w:t xml:space="preserve">/ </w:t>
      </w:r>
      <w:r w:rsidR="00890358" w:rsidRPr="00A24E4C">
        <w:rPr>
          <w:rFonts w:ascii="IBM Plex Mono Medium" w:eastAsia="Times New Roman" w:hAnsi="IBM Plex Mono Medium" w:cs="Times New Roman"/>
          <w:i/>
          <w:iCs/>
          <w:color w:val="70AD47" w:themeColor="accent6"/>
          <w:sz w:val="16"/>
          <w:szCs w:val="16"/>
          <w:lang w:val="en-US" w:eastAsia="en-GB"/>
        </w:rPr>
        <w:t>Food:</w:t>
      </w:r>
      <w:r w:rsidR="00890358" w:rsidRPr="00A24E4C">
        <w:rPr>
          <w:i/>
          <w:iCs/>
          <w:color w:val="70AD47" w:themeColor="accent6"/>
          <w:sz w:val="16"/>
          <w:szCs w:val="16"/>
          <w:lang w:val="en-US"/>
        </w:rPr>
        <w:t xml:space="preserve"> </w:t>
      </w:r>
      <w:r w:rsidR="00890358">
        <w:rPr>
          <w:rFonts w:ascii="IBM Plex Mono Medium" w:eastAsia="Times New Roman" w:hAnsi="IBM Plex Mono Medium" w:cs="Times New Roman"/>
          <w:i/>
          <w:iCs/>
          <w:color w:val="70AD47" w:themeColor="accent6"/>
          <w:sz w:val="16"/>
          <w:szCs w:val="16"/>
          <w:lang w:val="en-US" w:eastAsia="en-GB"/>
        </w:rPr>
        <w:t>premade</w:t>
      </w:r>
      <w:r w:rsidR="00890358" w:rsidRPr="00A24E4C">
        <w:rPr>
          <w:rFonts w:ascii="IBM Plex Mono Medium" w:eastAsia="Times New Roman" w:hAnsi="IBM Plex Mono Medium" w:cs="Times New Roman"/>
          <w:i/>
          <w:iCs/>
          <w:color w:val="70AD47" w:themeColor="accent6"/>
          <w:sz w:val="16"/>
          <w:szCs w:val="16"/>
          <w:lang w:val="en-US" w:eastAsia="en-GB"/>
        </w:rPr>
        <w:t xml:space="preserve"> meal</w:t>
      </w:r>
      <w:r w:rsidR="00A24E4C" w:rsidRPr="00A24E4C">
        <w:rPr>
          <w:rFonts w:ascii="IBM Plex Mono Medium" w:eastAsia="Times New Roman" w:hAnsi="IBM Plex Mono Medium" w:cs="Times New Roman"/>
          <w:i/>
          <w:iCs/>
          <w:color w:val="70AD47" w:themeColor="accent6"/>
          <w:sz w:val="16"/>
          <w:szCs w:val="16"/>
          <w:lang w:val="en-US" w:eastAsia="en-GB"/>
        </w:rPr>
        <w:br/>
      </w:r>
      <w:r w:rsidR="003544AE">
        <w:rPr>
          <w:rFonts w:ascii="IBM Plex Mono Medium" w:eastAsia="Times New Roman" w:hAnsi="IBM Plex Mono Medium" w:cs="Times New Roman"/>
          <w:i/>
          <w:iCs/>
          <w:color w:val="70AD47" w:themeColor="accent6"/>
          <w:sz w:val="16"/>
          <w:szCs w:val="16"/>
          <w:lang w:val="en-US" w:eastAsia="en-GB"/>
        </w:rPr>
        <w:t xml:space="preserve">/ </w:t>
      </w:r>
      <w:r w:rsidR="00A24E4C" w:rsidRPr="00A24E4C">
        <w:rPr>
          <w:rFonts w:ascii="IBM Plex Mono Medium" w:eastAsia="Times New Roman" w:hAnsi="IBM Plex Mono Medium" w:cs="Times New Roman"/>
          <w:i/>
          <w:iCs/>
          <w:color w:val="70AD47" w:themeColor="accent6"/>
          <w:sz w:val="16"/>
          <w:szCs w:val="16"/>
          <w:lang w:val="en-US" w:eastAsia="en-GB"/>
        </w:rPr>
        <w:t>Chores: washing dishes, watering plants, folding laundry</w:t>
      </w:r>
      <w:r w:rsidR="00A24E4C" w:rsidRPr="00A24E4C">
        <w:rPr>
          <w:rFonts w:ascii="IBM Plex Mono Medium" w:eastAsia="Times New Roman" w:hAnsi="IBM Plex Mono Medium" w:cs="Times New Roman"/>
          <w:i/>
          <w:iCs/>
          <w:color w:val="70AD47" w:themeColor="accent6"/>
          <w:sz w:val="16"/>
          <w:szCs w:val="16"/>
          <w:lang w:val="en-US" w:eastAsia="en-GB"/>
        </w:rPr>
        <w:br/>
      </w:r>
      <w:r w:rsidR="003544AE">
        <w:rPr>
          <w:rFonts w:ascii="IBM Plex Mono Medium" w:eastAsia="Times New Roman" w:hAnsi="IBM Plex Mono Medium" w:cs="Times New Roman"/>
          <w:i/>
          <w:iCs/>
          <w:color w:val="70AD47" w:themeColor="accent6"/>
          <w:sz w:val="16"/>
          <w:szCs w:val="16"/>
          <w:lang w:val="en-US" w:eastAsia="en-GB"/>
        </w:rPr>
        <w:t xml:space="preserve">/ </w:t>
      </w:r>
      <w:r w:rsidR="00A24E4C" w:rsidRPr="00A24E4C">
        <w:rPr>
          <w:rFonts w:ascii="IBM Plex Mono Medium" w:eastAsia="Times New Roman" w:hAnsi="IBM Plex Mono Medium" w:cs="Times New Roman"/>
          <w:i/>
          <w:iCs/>
          <w:color w:val="70AD47" w:themeColor="accent6"/>
          <w:sz w:val="16"/>
          <w:szCs w:val="16"/>
          <w:lang w:val="en-US" w:eastAsia="en-GB"/>
        </w:rPr>
        <w:t xml:space="preserve">Movement: </w:t>
      </w:r>
      <w:r w:rsidR="00425534">
        <w:rPr>
          <w:rFonts w:ascii="IBM Plex Mono Medium" w:eastAsia="Times New Roman" w:hAnsi="IBM Plex Mono Medium" w:cs="Times New Roman"/>
          <w:i/>
          <w:iCs/>
          <w:color w:val="70AD47" w:themeColor="accent6"/>
          <w:sz w:val="16"/>
          <w:szCs w:val="16"/>
          <w:lang w:val="en-US" w:eastAsia="en-GB"/>
        </w:rPr>
        <w:t xml:space="preserve">yoga practice of </w:t>
      </w:r>
      <w:r w:rsidR="00B64045" w:rsidRPr="00B64045">
        <w:rPr>
          <w:rFonts w:ascii="IBM Plex Mono Medium" w:eastAsia="Times New Roman" w:hAnsi="IBM Plex Mono Medium" w:cs="Times New Roman"/>
          <w:i/>
          <w:iCs/>
          <w:color w:val="70AD47" w:themeColor="accent6"/>
          <w:sz w:val="16"/>
          <w:szCs w:val="16"/>
          <w:lang w:val="en-US" w:eastAsia="en-GB"/>
        </w:rPr>
        <w:t>≈</w:t>
      </w:r>
      <w:r w:rsidR="00425534">
        <w:rPr>
          <w:rFonts w:ascii="IBM Plex Mono Medium" w:eastAsia="Times New Roman" w:hAnsi="IBM Plex Mono Medium" w:cs="Times New Roman"/>
          <w:i/>
          <w:iCs/>
          <w:color w:val="70AD47" w:themeColor="accent6"/>
          <w:sz w:val="16"/>
          <w:szCs w:val="16"/>
          <w:lang w:val="en-US" w:eastAsia="en-GB"/>
        </w:rPr>
        <w:t xml:space="preserve"> </w:t>
      </w:r>
      <w:r w:rsidR="00A24E4C" w:rsidRPr="00A24E4C">
        <w:rPr>
          <w:rFonts w:ascii="IBM Plex Mono Medium" w:eastAsia="Times New Roman" w:hAnsi="IBM Plex Mono Medium" w:cs="Times New Roman"/>
          <w:i/>
          <w:iCs/>
          <w:color w:val="70AD47" w:themeColor="accent6"/>
          <w:sz w:val="16"/>
          <w:szCs w:val="16"/>
          <w:lang w:val="en-US" w:eastAsia="en-GB"/>
        </w:rPr>
        <w:t>1h</w:t>
      </w:r>
      <w:r w:rsidR="00425534">
        <w:rPr>
          <w:rFonts w:ascii="IBM Plex Mono Medium" w:eastAsia="Times New Roman" w:hAnsi="IBM Plex Mono Medium" w:cs="Times New Roman"/>
          <w:i/>
          <w:iCs/>
          <w:color w:val="70AD47" w:themeColor="accent6"/>
          <w:sz w:val="16"/>
          <w:szCs w:val="16"/>
          <w:lang w:val="en-US" w:eastAsia="en-GB"/>
        </w:rPr>
        <w:t>our</w:t>
      </w:r>
      <w:r w:rsidR="00A24E4C" w:rsidRPr="00A24E4C">
        <w:rPr>
          <w:rFonts w:ascii="IBM Plex Mono Medium" w:eastAsia="Times New Roman" w:hAnsi="IBM Plex Mono Medium" w:cs="Times New Roman"/>
          <w:i/>
          <w:iCs/>
          <w:color w:val="70AD47" w:themeColor="accent6"/>
          <w:sz w:val="16"/>
          <w:szCs w:val="16"/>
          <w:lang w:val="en-US" w:eastAsia="en-GB"/>
        </w:rPr>
        <w:t xml:space="preserve">, </w:t>
      </w:r>
      <w:r w:rsidR="00425534">
        <w:rPr>
          <w:rFonts w:ascii="IBM Plex Mono Medium" w:eastAsia="Times New Roman" w:hAnsi="IBM Plex Mono Medium" w:cs="Times New Roman"/>
          <w:i/>
          <w:iCs/>
          <w:color w:val="70AD47" w:themeColor="accent6"/>
          <w:sz w:val="16"/>
          <w:szCs w:val="16"/>
          <w:lang w:val="en-US" w:eastAsia="en-GB"/>
        </w:rPr>
        <w:t xml:space="preserve">outside walk of </w:t>
      </w:r>
      <w:r w:rsidR="00B64045" w:rsidRPr="00B64045">
        <w:rPr>
          <w:rFonts w:ascii="IBM Plex Mono Medium" w:eastAsia="Times New Roman" w:hAnsi="IBM Plex Mono Medium" w:cs="Times New Roman"/>
          <w:i/>
          <w:iCs/>
          <w:color w:val="70AD47" w:themeColor="accent6"/>
          <w:sz w:val="16"/>
          <w:szCs w:val="16"/>
          <w:lang w:val="en-US" w:eastAsia="en-GB"/>
        </w:rPr>
        <w:t>≈</w:t>
      </w:r>
      <w:r w:rsidR="00A24E4C" w:rsidRPr="00A24E4C">
        <w:rPr>
          <w:rFonts w:ascii="IBM Plex Mono Medium" w:eastAsia="Times New Roman" w:hAnsi="IBM Plex Mono Medium" w:cs="Times New Roman"/>
          <w:i/>
          <w:iCs/>
          <w:color w:val="70AD47" w:themeColor="accent6"/>
          <w:sz w:val="16"/>
          <w:szCs w:val="16"/>
          <w:lang w:val="en-US" w:eastAsia="en-GB"/>
        </w:rPr>
        <w:t xml:space="preserve"> 1</w:t>
      </w:r>
      <w:r w:rsidR="00425534">
        <w:rPr>
          <w:rFonts w:ascii="IBM Plex Mono Medium" w:eastAsia="Times New Roman" w:hAnsi="IBM Plex Mono Medium" w:cs="Times New Roman"/>
          <w:i/>
          <w:iCs/>
          <w:color w:val="70AD47" w:themeColor="accent6"/>
          <w:sz w:val="16"/>
          <w:szCs w:val="16"/>
          <w:lang w:val="en-US" w:eastAsia="en-GB"/>
        </w:rPr>
        <w:t xml:space="preserve"> </w:t>
      </w:r>
      <w:r w:rsidR="00A24E4C" w:rsidRPr="00A24E4C">
        <w:rPr>
          <w:rFonts w:ascii="IBM Plex Mono Medium" w:eastAsia="Times New Roman" w:hAnsi="IBM Plex Mono Medium" w:cs="Times New Roman"/>
          <w:i/>
          <w:iCs/>
          <w:color w:val="70AD47" w:themeColor="accent6"/>
          <w:sz w:val="16"/>
          <w:szCs w:val="16"/>
          <w:lang w:val="en-US" w:eastAsia="en-GB"/>
        </w:rPr>
        <w:t>h</w:t>
      </w:r>
      <w:r w:rsidR="00425534">
        <w:rPr>
          <w:rFonts w:ascii="IBM Plex Mono Medium" w:eastAsia="Times New Roman" w:hAnsi="IBM Plex Mono Medium" w:cs="Times New Roman"/>
          <w:i/>
          <w:iCs/>
          <w:color w:val="70AD47" w:themeColor="accent6"/>
          <w:sz w:val="16"/>
          <w:szCs w:val="16"/>
          <w:lang w:val="en-US" w:eastAsia="en-GB"/>
        </w:rPr>
        <w:t xml:space="preserve">our  </w:t>
      </w:r>
      <w:r w:rsidR="00A24E4C" w:rsidRPr="00A24E4C">
        <w:rPr>
          <w:rFonts w:ascii="IBM Plex Mono Medium" w:eastAsia="Times New Roman" w:hAnsi="IBM Plex Mono Medium" w:cs="Times New Roman"/>
          <w:i/>
          <w:iCs/>
          <w:color w:val="70AD47" w:themeColor="accent6"/>
          <w:sz w:val="16"/>
          <w:szCs w:val="16"/>
          <w:lang w:val="en-US" w:eastAsia="en-GB"/>
        </w:rPr>
        <w:br/>
      </w:r>
      <w:del w:id="122" w:author="Jannie Guo" w:date="2023-02-22T12:43:00Z">
        <w:r w:rsidR="00AD7DFF" w:rsidRPr="00A24E4C" w:rsidDel="004F48F8">
          <w:rPr>
            <w:rFonts w:ascii="IBM Plex Mono Medium" w:eastAsia="Times New Roman" w:hAnsi="IBM Plex Mono Medium" w:cs="Times New Roman"/>
            <w:i/>
            <w:iCs/>
            <w:color w:val="70AD47" w:themeColor="accent6"/>
            <w:sz w:val="16"/>
            <w:szCs w:val="16"/>
            <w:lang w:val="en-US" w:eastAsia="en-GB"/>
          </w:rPr>
          <w:br/>
        </w:r>
        <w:r w:rsidR="004D0C65" w:rsidDel="004F48F8">
          <w:rPr>
            <w:rFonts w:ascii="IBM Plex Mono Medium" w:eastAsia="Times New Roman" w:hAnsi="IBM Plex Mono Medium" w:cs="Times New Roman"/>
            <w:i/>
            <w:iCs/>
            <w:color w:val="AEAAAA" w:themeColor="background2" w:themeShade="BF"/>
            <w:sz w:val="16"/>
            <w:szCs w:val="16"/>
            <w:lang w:val="en-US" w:eastAsia="en-GB"/>
          </w:rPr>
          <w:br/>
        </w:r>
        <w:r w:rsidR="004D0C65" w:rsidDel="004F48F8">
          <w:rPr>
            <w:rFonts w:ascii="IBM Plex Mono Medium" w:eastAsia="Times New Roman" w:hAnsi="IBM Plex Mono Medium" w:cs="Times New Roman"/>
            <w:sz w:val="16"/>
            <w:szCs w:val="16"/>
            <w:lang w:val="en-US" w:eastAsia="en-GB"/>
          </w:rPr>
          <w:br/>
        </w:r>
      </w:del>
    </w:p>
    <w:p w14:paraId="53A8A4BE" w14:textId="631E4193" w:rsidR="002D5A4A" w:rsidDel="004F48F8" w:rsidRDefault="002D5A4A" w:rsidP="007F37FC">
      <w:pPr>
        <w:rPr>
          <w:del w:id="123" w:author="Jannie Guo" w:date="2023-02-22T12:43:00Z"/>
          <w:rFonts w:ascii="IBM Plex Mono Medium" w:eastAsia="Times New Roman" w:hAnsi="IBM Plex Mono Medium" w:cs="Times New Roman"/>
          <w:b/>
          <w:bCs/>
          <w:sz w:val="16"/>
          <w:szCs w:val="16"/>
          <w:lang w:val="en-US" w:eastAsia="en-GB"/>
        </w:rPr>
      </w:pPr>
    </w:p>
    <w:p w14:paraId="269D4C2F" w14:textId="1AC67F98" w:rsidR="002D5A4A" w:rsidDel="004F48F8" w:rsidRDefault="002D5A4A" w:rsidP="007F37FC">
      <w:pPr>
        <w:rPr>
          <w:del w:id="124" w:author="Jannie Guo" w:date="2023-02-22T12:43:00Z"/>
          <w:rFonts w:ascii="IBM Plex Mono Medium" w:eastAsia="Times New Roman" w:hAnsi="IBM Plex Mono Medium" w:cs="Times New Roman"/>
          <w:b/>
          <w:bCs/>
          <w:sz w:val="16"/>
          <w:szCs w:val="16"/>
          <w:lang w:val="en-US" w:eastAsia="en-GB"/>
        </w:rPr>
      </w:pPr>
    </w:p>
    <w:p w14:paraId="0ABEEF9E" w14:textId="4C199FDE" w:rsidR="002D5A4A" w:rsidDel="004F48F8" w:rsidRDefault="002D5A4A" w:rsidP="007F37FC">
      <w:pPr>
        <w:rPr>
          <w:del w:id="125" w:author="Jannie Guo" w:date="2023-02-22T12:43:00Z"/>
          <w:rFonts w:ascii="IBM Plex Mono Medium" w:eastAsia="Times New Roman" w:hAnsi="IBM Plex Mono Medium" w:cs="Times New Roman"/>
          <w:b/>
          <w:bCs/>
          <w:sz w:val="16"/>
          <w:szCs w:val="16"/>
          <w:lang w:val="en-US" w:eastAsia="en-GB"/>
        </w:rPr>
      </w:pPr>
    </w:p>
    <w:p w14:paraId="137AFBA3" w14:textId="0E16E397" w:rsidR="002D5A4A" w:rsidDel="004F48F8" w:rsidRDefault="002D5A4A" w:rsidP="007F37FC">
      <w:pPr>
        <w:rPr>
          <w:del w:id="126" w:author="Jannie Guo" w:date="2023-02-22T12:43:00Z"/>
          <w:rFonts w:ascii="IBM Plex Mono Medium" w:eastAsia="Times New Roman" w:hAnsi="IBM Plex Mono Medium" w:cs="Times New Roman"/>
          <w:b/>
          <w:bCs/>
          <w:sz w:val="16"/>
          <w:szCs w:val="16"/>
          <w:lang w:val="en-US" w:eastAsia="en-GB"/>
        </w:rPr>
      </w:pPr>
    </w:p>
    <w:p w14:paraId="59B1A366" w14:textId="1F25C677" w:rsidR="002D5A4A" w:rsidDel="004F48F8" w:rsidRDefault="002D5A4A" w:rsidP="007F37FC">
      <w:pPr>
        <w:rPr>
          <w:del w:id="127" w:author="Jannie Guo" w:date="2023-02-22T12:43:00Z"/>
          <w:rFonts w:ascii="IBM Plex Mono Medium" w:eastAsia="Times New Roman" w:hAnsi="IBM Plex Mono Medium" w:cs="Times New Roman"/>
          <w:b/>
          <w:bCs/>
          <w:sz w:val="16"/>
          <w:szCs w:val="16"/>
          <w:lang w:val="en-US" w:eastAsia="en-GB"/>
        </w:rPr>
      </w:pPr>
    </w:p>
    <w:p w14:paraId="50EFF01A" w14:textId="073B75F6" w:rsidR="002D5A4A" w:rsidDel="004F48F8" w:rsidRDefault="002D5A4A" w:rsidP="007F37FC">
      <w:pPr>
        <w:rPr>
          <w:del w:id="128" w:author="Jannie Guo" w:date="2023-02-22T12:43:00Z"/>
          <w:rFonts w:ascii="IBM Plex Mono Medium" w:eastAsia="Times New Roman" w:hAnsi="IBM Plex Mono Medium" w:cs="Times New Roman"/>
          <w:b/>
          <w:bCs/>
          <w:sz w:val="16"/>
          <w:szCs w:val="16"/>
          <w:lang w:val="en-US" w:eastAsia="en-GB"/>
        </w:rPr>
      </w:pPr>
    </w:p>
    <w:p w14:paraId="3039B13D" w14:textId="0F2910B9" w:rsidR="002D5A4A" w:rsidDel="004F48F8" w:rsidRDefault="002D5A4A" w:rsidP="007F37FC">
      <w:pPr>
        <w:rPr>
          <w:del w:id="129" w:author="Jannie Guo" w:date="2023-02-22T12:43:00Z"/>
          <w:rFonts w:ascii="IBM Plex Mono Medium" w:eastAsia="Times New Roman" w:hAnsi="IBM Plex Mono Medium" w:cs="Times New Roman"/>
          <w:b/>
          <w:bCs/>
          <w:sz w:val="16"/>
          <w:szCs w:val="16"/>
          <w:lang w:val="en-US" w:eastAsia="en-GB"/>
        </w:rPr>
      </w:pPr>
    </w:p>
    <w:p w14:paraId="3A6F0865" w14:textId="35733F15" w:rsidR="002D5A4A" w:rsidDel="004F48F8" w:rsidRDefault="002D5A4A" w:rsidP="007F37FC">
      <w:pPr>
        <w:rPr>
          <w:del w:id="130" w:author="Jannie Guo" w:date="2023-02-22T12:43:00Z"/>
          <w:rFonts w:ascii="IBM Plex Mono Medium" w:eastAsia="Times New Roman" w:hAnsi="IBM Plex Mono Medium" w:cs="Times New Roman"/>
          <w:b/>
          <w:bCs/>
          <w:sz w:val="16"/>
          <w:szCs w:val="16"/>
          <w:lang w:val="en-US" w:eastAsia="en-GB"/>
        </w:rPr>
      </w:pPr>
    </w:p>
    <w:p w14:paraId="6E6FBF93" w14:textId="2147D31C" w:rsidR="002D5A4A" w:rsidDel="004F48F8" w:rsidRDefault="002D5A4A" w:rsidP="007F37FC">
      <w:pPr>
        <w:rPr>
          <w:del w:id="131" w:author="Jannie Guo" w:date="2023-02-22T12:43:00Z"/>
          <w:rFonts w:ascii="IBM Plex Mono Medium" w:eastAsia="Times New Roman" w:hAnsi="IBM Plex Mono Medium" w:cs="Times New Roman"/>
          <w:b/>
          <w:bCs/>
          <w:sz w:val="16"/>
          <w:szCs w:val="16"/>
          <w:lang w:val="en-US" w:eastAsia="en-GB"/>
        </w:rPr>
      </w:pPr>
    </w:p>
    <w:p w14:paraId="5F431E17" w14:textId="5B7AA1C7" w:rsidR="002D5A4A" w:rsidDel="004F48F8" w:rsidRDefault="002D5A4A" w:rsidP="007F37FC">
      <w:pPr>
        <w:rPr>
          <w:del w:id="132" w:author="Jannie Guo" w:date="2023-02-22T12:43:00Z"/>
          <w:rFonts w:ascii="IBM Plex Mono Medium" w:eastAsia="Times New Roman" w:hAnsi="IBM Plex Mono Medium" w:cs="Times New Roman"/>
          <w:b/>
          <w:bCs/>
          <w:sz w:val="16"/>
          <w:szCs w:val="16"/>
          <w:lang w:val="en-US" w:eastAsia="en-GB"/>
        </w:rPr>
      </w:pPr>
    </w:p>
    <w:p w14:paraId="18F1F961" w14:textId="0A9D2983" w:rsidR="002D5A4A" w:rsidDel="004F48F8" w:rsidRDefault="002D5A4A" w:rsidP="007F37FC">
      <w:pPr>
        <w:rPr>
          <w:del w:id="133" w:author="Jannie Guo" w:date="2023-02-22T12:43:00Z"/>
          <w:rFonts w:ascii="IBM Plex Mono Medium" w:eastAsia="Times New Roman" w:hAnsi="IBM Plex Mono Medium" w:cs="Times New Roman"/>
          <w:b/>
          <w:bCs/>
          <w:sz w:val="16"/>
          <w:szCs w:val="16"/>
          <w:lang w:val="en-US" w:eastAsia="en-GB"/>
        </w:rPr>
      </w:pPr>
    </w:p>
    <w:p w14:paraId="00EBE97A" w14:textId="4A4E2E60" w:rsidR="002D5A4A" w:rsidDel="004F48F8" w:rsidRDefault="002D5A4A" w:rsidP="007F37FC">
      <w:pPr>
        <w:rPr>
          <w:del w:id="134" w:author="Jannie Guo" w:date="2023-02-22T12:43:00Z"/>
          <w:rFonts w:ascii="IBM Plex Mono Medium" w:eastAsia="Times New Roman" w:hAnsi="IBM Plex Mono Medium" w:cs="Times New Roman"/>
          <w:b/>
          <w:bCs/>
          <w:sz w:val="16"/>
          <w:szCs w:val="16"/>
          <w:lang w:val="en-US" w:eastAsia="en-GB"/>
        </w:rPr>
      </w:pPr>
    </w:p>
    <w:p w14:paraId="4794BED0" w14:textId="34560406" w:rsidR="002D5A4A" w:rsidDel="004F48F8" w:rsidRDefault="002D5A4A" w:rsidP="007F37FC">
      <w:pPr>
        <w:rPr>
          <w:del w:id="135" w:author="Jannie Guo" w:date="2023-02-22T12:43:00Z"/>
          <w:rFonts w:ascii="IBM Plex Mono Medium" w:eastAsia="Times New Roman" w:hAnsi="IBM Plex Mono Medium" w:cs="Times New Roman"/>
          <w:b/>
          <w:bCs/>
          <w:sz w:val="16"/>
          <w:szCs w:val="16"/>
          <w:lang w:val="en-US" w:eastAsia="en-GB"/>
        </w:rPr>
      </w:pPr>
    </w:p>
    <w:p w14:paraId="476BD129" w14:textId="62E52A47" w:rsidR="002D5A4A" w:rsidDel="004F48F8" w:rsidRDefault="002D5A4A" w:rsidP="007F37FC">
      <w:pPr>
        <w:rPr>
          <w:del w:id="136" w:author="Jannie Guo" w:date="2023-02-22T12:43:00Z"/>
          <w:rFonts w:ascii="IBM Plex Mono Medium" w:eastAsia="Times New Roman" w:hAnsi="IBM Plex Mono Medium" w:cs="Times New Roman"/>
          <w:b/>
          <w:bCs/>
          <w:sz w:val="16"/>
          <w:szCs w:val="16"/>
          <w:lang w:val="en-US" w:eastAsia="en-GB"/>
        </w:rPr>
      </w:pPr>
    </w:p>
    <w:p w14:paraId="5FAE91D8" w14:textId="0C93C64E" w:rsidR="002D5A4A" w:rsidDel="004F48F8" w:rsidRDefault="002D5A4A" w:rsidP="007F37FC">
      <w:pPr>
        <w:rPr>
          <w:del w:id="137" w:author="Jannie Guo" w:date="2023-02-22T12:43:00Z"/>
          <w:rFonts w:ascii="IBM Plex Mono Medium" w:eastAsia="Times New Roman" w:hAnsi="IBM Plex Mono Medium" w:cs="Times New Roman"/>
          <w:b/>
          <w:bCs/>
          <w:sz w:val="16"/>
          <w:szCs w:val="16"/>
          <w:lang w:val="en-US" w:eastAsia="en-GB"/>
        </w:rPr>
      </w:pPr>
    </w:p>
    <w:p w14:paraId="6542A7B5" w14:textId="1C2B5004" w:rsidR="002D5A4A" w:rsidDel="004F48F8" w:rsidRDefault="002D5A4A" w:rsidP="007F37FC">
      <w:pPr>
        <w:rPr>
          <w:del w:id="138" w:author="Jannie Guo" w:date="2023-02-22T12:43:00Z"/>
          <w:rFonts w:ascii="IBM Plex Mono Medium" w:eastAsia="Times New Roman" w:hAnsi="IBM Plex Mono Medium" w:cs="Times New Roman"/>
          <w:b/>
          <w:bCs/>
          <w:sz w:val="16"/>
          <w:szCs w:val="16"/>
          <w:lang w:val="en-US" w:eastAsia="en-GB"/>
        </w:rPr>
      </w:pPr>
    </w:p>
    <w:p w14:paraId="3B7DBC02" w14:textId="44A96D57" w:rsidR="002D5A4A" w:rsidDel="004F48F8" w:rsidRDefault="002D5A4A" w:rsidP="007F37FC">
      <w:pPr>
        <w:rPr>
          <w:del w:id="139" w:author="Jannie Guo" w:date="2023-02-22T12:43:00Z"/>
          <w:rFonts w:ascii="IBM Plex Mono Medium" w:eastAsia="Times New Roman" w:hAnsi="IBM Plex Mono Medium" w:cs="Times New Roman"/>
          <w:b/>
          <w:bCs/>
          <w:sz w:val="16"/>
          <w:szCs w:val="16"/>
          <w:lang w:val="en-US" w:eastAsia="en-GB"/>
        </w:rPr>
      </w:pPr>
    </w:p>
    <w:p w14:paraId="2C859F37" w14:textId="32D46BD0" w:rsidR="002D5A4A" w:rsidDel="004F48F8" w:rsidRDefault="002D5A4A" w:rsidP="007F37FC">
      <w:pPr>
        <w:rPr>
          <w:del w:id="140" w:author="Jannie Guo" w:date="2023-02-22T12:43:00Z"/>
          <w:rFonts w:ascii="IBM Plex Mono Medium" w:eastAsia="Times New Roman" w:hAnsi="IBM Plex Mono Medium" w:cs="Times New Roman"/>
          <w:b/>
          <w:bCs/>
          <w:sz w:val="16"/>
          <w:szCs w:val="16"/>
          <w:lang w:val="en-US" w:eastAsia="en-GB"/>
        </w:rPr>
      </w:pPr>
    </w:p>
    <w:p w14:paraId="4F2AC05B" w14:textId="1A38CFCD" w:rsidR="002D5A4A" w:rsidDel="004F48F8" w:rsidRDefault="002D5A4A" w:rsidP="007F37FC">
      <w:pPr>
        <w:rPr>
          <w:del w:id="141" w:author="Jannie Guo" w:date="2023-02-22T12:43:00Z"/>
          <w:rFonts w:ascii="IBM Plex Mono Medium" w:eastAsia="Times New Roman" w:hAnsi="IBM Plex Mono Medium" w:cs="Times New Roman"/>
          <w:b/>
          <w:bCs/>
          <w:sz w:val="16"/>
          <w:szCs w:val="16"/>
          <w:lang w:val="en-US" w:eastAsia="en-GB"/>
        </w:rPr>
      </w:pPr>
    </w:p>
    <w:p w14:paraId="5E35EACE" w14:textId="35E01833" w:rsidR="004F48F8" w:rsidRDefault="004F48F8">
      <w:pPr>
        <w:rPr>
          <w:ins w:id="142" w:author="Jannie Guo" w:date="2023-02-22T12:43:00Z"/>
          <w:rFonts w:ascii="IBM Plex Mono Medium" w:eastAsia="Times New Roman" w:hAnsi="IBM Plex Mono Medium" w:cs="Times New Roman"/>
          <w:b/>
          <w:bCs/>
          <w:sz w:val="16"/>
          <w:szCs w:val="16"/>
          <w:lang w:val="en-US" w:eastAsia="en-GB"/>
        </w:rPr>
      </w:pPr>
      <w:ins w:id="143" w:author="Jannie Guo" w:date="2023-02-22T12:43:00Z">
        <w:r>
          <w:rPr>
            <w:rFonts w:ascii="IBM Plex Mono Medium" w:eastAsia="Times New Roman" w:hAnsi="IBM Plex Mono Medium" w:cs="Times New Roman"/>
            <w:b/>
            <w:bCs/>
            <w:sz w:val="16"/>
            <w:szCs w:val="16"/>
            <w:lang w:val="en-US" w:eastAsia="en-GB"/>
          </w:rPr>
          <w:br w:type="page"/>
        </w:r>
      </w:ins>
    </w:p>
    <w:p w14:paraId="710D3FA8" w14:textId="77777777" w:rsidR="002D5A4A" w:rsidDel="004F48F8" w:rsidRDefault="002D5A4A" w:rsidP="007F37FC">
      <w:pPr>
        <w:rPr>
          <w:del w:id="144" w:author="Jannie Guo" w:date="2023-02-22T12:43:00Z"/>
          <w:rFonts w:ascii="IBM Plex Mono Medium" w:eastAsia="Times New Roman" w:hAnsi="IBM Plex Mono Medium" w:cs="Times New Roman"/>
          <w:b/>
          <w:bCs/>
          <w:sz w:val="16"/>
          <w:szCs w:val="16"/>
          <w:lang w:val="en-US" w:eastAsia="en-GB"/>
        </w:rPr>
      </w:pPr>
    </w:p>
    <w:p w14:paraId="57C4DE99" w14:textId="77777777" w:rsidR="002D5A4A" w:rsidDel="004F48F8" w:rsidRDefault="002D5A4A" w:rsidP="007F37FC">
      <w:pPr>
        <w:rPr>
          <w:del w:id="145" w:author="Jannie Guo" w:date="2023-02-22T12:43:00Z"/>
          <w:rFonts w:ascii="IBM Plex Mono Medium" w:eastAsia="Times New Roman" w:hAnsi="IBM Plex Mono Medium" w:cs="Times New Roman"/>
          <w:b/>
          <w:bCs/>
          <w:sz w:val="16"/>
          <w:szCs w:val="16"/>
          <w:lang w:val="en-US" w:eastAsia="en-GB"/>
        </w:rPr>
      </w:pPr>
    </w:p>
    <w:p w14:paraId="2D20F740" w14:textId="77777777" w:rsidR="002D5A4A" w:rsidDel="004F48F8" w:rsidRDefault="002D5A4A" w:rsidP="007F37FC">
      <w:pPr>
        <w:rPr>
          <w:del w:id="146" w:author="Jannie Guo" w:date="2023-02-22T12:43:00Z"/>
          <w:rFonts w:ascii="IBM Plex Mono Medium" w:eastAsia="Times New Roman" w:hAnsi="IBM Plex Mono Medium" w:cs="Times New Roman"/>
          <w:b/>
          <w:bCs/>
          <w:sz w:val="16"/>
          <w:szCs w:val="16"/>
          <w:lang w:val="en-US" w:eastAsia="en-GB"/>
        </w:rPr>
      </w:pPr>
    </w:p>
    <w:p w14:paraId="2A5112D4" w14:textId="5D455FFC" w:rsidR="00E107E9" w:rsidDel="004F48F8" w:rsidRDefault="00956942" w:rsidP="007F37FC">
      <w:pPr>
        <w:rPr>
          <w:del w:id="147" w:author="Jannie Guo" w:date="2023-02-22T12:43:00Z"/>
          <w:rFonts w:ascii="IBM Plex Mono Medium" w:hAnsi="IBM Plex Mono Medium" w:cs="Courier"/>
          <w:color w:val="000000"/>
          <w:sz w:val="16"/>
          <w:szCs w:val="16"/>
          <w:lang w:val="en-GB"/>
        </w:rPr>
      </w:pPr>
      <w:r w:rsidRPr="00956942">
        <w:rPr>
          <w:rFonts w:ascii="IBM Plex Mono Medium" w:eastAsia="Times New Roman" w:hAnsi="IBM Plex Mono Medium" w:cs="Times New Roman"/>
          <w:b/>
          <w:bCs/>
          <w:sz w:val="16"/>
          <w:szCs w:val="16"/>
          <w:lang w:val="en-US" w:eastAsia="en-GB"/>
        </w:rPr>
        <w:t>Chapter 1</w:t>
      </w:r>
      <w:r>
        <w:rPr>
          <w:rFonts w:ascii="IBM Plex Mono Medium" w:eastAsia="Times New Roman" w:hAnsi="IBM Plex Mono Medium" w:cs="Times New Roman"/>
          <w:sz w:val="16"/>
          <w:szCs w:val="16"/>
          <w:lang w:val="en-US" w:eastAsia="en-GB"/>
        </w:rPr>
        <w:t xml:space="preserve"> – </w:t>
      </w:r>
      <w:r w:rsidR="00DC2ADB" w:rsidRPr="00956942">
        <w:rPr>
          <w:rFonts w:ascii="IBM Plex Mono Medium" w:eastAsia="Times New Roman" w:hAnsi="IBM Plex Mono Medium" w:cs="Times New Roman"/>
          <w:b/>
          <w:bCs/>
          <w:sz w:val="16"/>
          <w:szCs w:val="16"/>
          <w:lang w:val="en-US" w:eastAsia="en-GB"/>
        </w:rPr>
        <w:t>Des</w:t>
      </w:r>
      <w:r w:rsidR="0093507E" w:rsidRPr="00956942">
        <w:rPr>
          <w:rFonts w:ascii="IBM Plex Mono Medium" w:eastAsia="Times New Roman" w:hAnsi="IBM Plex Mono Medium" w:cs="Times New Roman"/>
          <w:b/>
          <w:bCs/>
          <w:sz w:val="16"/>
          <w:szCs w:val="16"/>
          <w:lang w:val="en-US" w:eastAsia="en-GB"/>
        </w:rPr>
        <w:t xml:space="preserve">ynchronizing of </w:t>
      </w:r>
      <w:r w:rsidR="00DC2ADB" w:rsidRPr="00956942">
        <w:rPr>
          <w:rFonts w:ascii="IBM Plex Mono Medium" w:eastAsia="Times New Roman" w:hAnsi="IBM Plex Mono Medium" w:cs="Times New Roman"/>
          <w:b/>
          <w:bCs/>
          <w:sz w:val="16"/>
          <w:szCs w:val="16"/>
          <w:lang w:val="en-US" w:eastAsia="en-GB"/>
        </w:rPr>
        <w:t>T</w:t>
      </w:r>
      <w:r w:rsidR="0093507E" w:rsidRPr="00956942">
        <w:rPr>
          <w:rFonts w:ascii="IBM Plex Mono Medium" w:eastAsia="Times New Roman" w:hAnsi="IBM Plex Mono Medium" w:cs="Times New Roman"/>
          <w:b/>
          <w:bCs/>
          <w:sz w:val="16"/>
          <w:szCs w:val="16"/>
          <w:lang w:val="en-US" w:eastAsia="en-GB"/>
        </w:rPr>
        <w:t>ime</w:t>
      </w:r>
      <w:r w:rsidR="006F674C" w:rsidRPr="00A62D7E">
        <w:rPr>
          <w:rFonts w:ascii="IBM Plex Mono Medium" w:eastAsia="Times New Roman" w:hAnsi="IBM Plex Mono Medium" w:cs="Times New Roman"/>
          <w:sz w:val="16"/>
          <w:szCs w:val="16"/>
          <w:lang w:val="en-US" w:eastAsia="en-GB"/>
        </w:rPr>
        <w:br/>
      </w:r>
      <w:r w:rsidR="00B46180">
        <w:rPr>
          <w:rFonts w:ascii="Courier" w:hAnsi="Courier" w:cs="Courier"/>
          <w:color w:val="000000"/>
          <w:sz w:val="16"/>
          <w:szCs w:val="16"/>
          <w:lang w:val="en-GB"/>
        </w:rPr>
        <w:br/>
      </w:r>
      <w:r w:rsidR="00B46180">
        <w:rPr>
          <w:rFonts w:ascii="IBM Plex Mono Medium" w:eastAsia="Times New Roman" w:hAnsi="IBM Plex Mono Medium" w:cs="Times New Roman"/>
          <w:sz w:val="16"/>
          <w:szCs w:val="16"/>
          <w:lang w:val="en-US" w:eastAsia="en-GB"/>
        </w:rPr>
        <w:t>T</w:t>
      </w:r>
      <w:r w:rsidR="00B46180" w:rsidRPr="00A62D7E">
        <w:rPr>
          <w:rFonts w:ascii="IBM Plex Mono Medium" w:eastAsia="Times New Roman" w:hAnsi="IBM Plex Mono Medium" w:cs="Times New Roman"/>
          <w:sz w:val="16"/>
          <w:szCs w:val="16"/>
          <w:lang w:val="en-US" w:eastAsia="en-GB"/>
        </w:rPr>
        <w:t xml:space="preserve">he introduction of mechanical clocks </w:t>
      </w:r>
      <w:r w:rsidR="00570B1E">
        <w:rPr>
          <w:rFonts w:ascii="IBM Plex Mono Medium" w:eastAsia="Times New Roman" w:hAnsi="IBM Plex Mono Medium" w:cs="Times New Roman"/>
          <w:sz w:val="16"/>
          <w:szCs w:val="16"/>
          <w:lang w:val="en-US" w:eastAsia="en-GB"/>
        </w:rPr>
        <w:t>on public buildings such as the church</w:t>
      </w:r>
      <w:r w:rsidR="00B46180" w:rsidRPr="00A62D7E">
        <w:rPr>
          <w:rFonts w:ascii="IBM Plex Mono Medium" w:eastAsia="Times New Roman" w:hAnsi="IBM Plex Mono Medium" w:cs="Times New Roman"/>
          <w:sz w:val="16"/>
          <w:szCs w:val="16"/>
          <w:lang w:val="en-US" w:eastAsia="en-GB"/>
        </w:rPr>
        <w:t xml:space="preserve"> were the beginning of defining the rhythms of everyday life</w:t>
      </w:r>
      <w:r w:rsidR="00B46180">
        <w:rPr>
          <w:rFonts w:ascii="IBM Plex Mono Medium" w:eastAsia="Times New Roman" w:hAnsi="IBM Plex Mono Medium" w:cs="Times New Roman"/>
          <w:sz w:val="16"/>
          <w:szCs w:val="16"/>
          <w:lang w:val="en-US" w:eastAsia="en-GB"/>
        </w:rPr>
        <w:t xml:space="preserve">. </w:t>
      </w:r>
      <w:r w:rsidR="00B0622E">
        <w:rPr>
          <w:rFonts w:ascii="IBM Plex Mono Medium" w:eastAsia="Times New Roman" w:hAnsi="IBM Plex Mono Medium" w:cs="Times New Roman"/>
          <w:sz w:val="16"/>
          <w:szCs w:val="16"/>
          <w:lang w:val="en-US" w:eastAsia="en-GB"/>
        </w:rPr>
        <w:t>One of the very first</w:t>
      </w:r>
      <w:r w:rsidR="00234412">
        <w:rPr>
          <w:rFonts w:ascii="IBM Plex Mono Medium" w:eastAsia="Times New Roman" w:hAnsi="IBM Plex Mono Medium" w:cs="Times New Roman"/>
          <w:sz w:val="16"/>
          <w:szCs w:val="16"/>
          <w:lang w:val="en-US" w:eastAsia="en-GB"/>
        </w:rPr>
        <w:t xml:space="preserve"> </w:t>
      </w:r>
      <w:r w:rsidR="00B0622E">
        <w:rPr>
          <w:rFonts w:ascii="IBM Plex Mono Medium" w:eastAsia="Times New Roman" w:hAnsi="IBM Plex Mono Medium" w:cs="Times New Roman"/>
          <w:sz w:val="16"/>
          <w:szCs w:val="16"/>
          <w:lang w:val="en-US" w:eastAsia="en-GB"/>
        </w:rPr>
        <w:t>t</w:t>
      </w:r>
      <w:r w:rsidR="00234412">
        <w:rPr>
          <w:rFonts w:ascii="IBM Plex Mono Medium" w:eastAsia="Times New Roman" w:hAnsi="IBM Plex Mono Medium" w:cs="Times New Roman"/>
          <w:sz w:val="16"/>
          <w:szCs w:val="16"/>
          <w:lang w:val="en-US" w:eastAsia="en-GB"/>
        </w:rPr>
        <w:t xml:space="preserve">urret </w:t>
      </w:r>
      <w:r w:rsidR="00B0622E">
        <w:rPr>
          <w:rFonts w:ascii="IBM Plex Mono Medium" w:eastAsia="Times New Roman" w:hAnsi="IBM Plex Mono Medium" w:cs="Times New Roman"/>
          <w:sz w:val="16"/>
          <w:szCs w:val="16"/>
          <w:lang w:val="en-US" w:eastAsia="en-GB"/>
        </w:rPr>
        <w:t>c</w:t>
      </w:r>
      <w:r w:rsidR="00234412">
        <w:rPr>
          <w:rFonts w:ascii="IBM Plex Mono Medium" w:eastAsia="Times New Roman" w:hAnsi="IBM Plex Mono Medium" w:cs="Times New Roman"/>
          <w:sz w:val="16"/>
          <w:szCs w:val="16"/>
          <w:lang w:val="en-US" w:eastAsia="en-GB"/>
        </w:rPr>
        <w:t xml:space="preserve">locks </w:t>
      </w:r>
      <w:r w:rsidR="00B0622E">
        <w:rPr>
          <w:rFonts w:ascii="IBM Plex Mono Medium" w:eastAsia="Times New Roman" w:hAnsi="IBM Plex Mono Medium" w:cs="Times New Roman"/>
          <w:sz w:val="16"/>
          <w:szCs w:val="16"/>
          <w:lang w:val="en-US" w:eastAsia="en-GB"/>
        </w:rPr>
        <w:t>started to exist</w:t>
      </w:r>
      <w:r w:rsidR="00570B1E">
        <w:rPr>
          <w:rFonts w:ascii="IBM Plex Mono Medium" w:eastAsia="Times New Roman" w:hAnsi="IBM Plex Mono Medium" w:cs="Times New Roman"/>
          <w:sz w:val="16"/>
          <w:szCs w:val="16"/>
          <w:lang w:val="en-US" w:eastAsia="en-GB"/>
        </w:rPr>
        <w:t xml:space="preserve"> as a timekeeper</w:t>
      </w:r>
      <w:r w:rsidR="00234412">
        <w:rPr>
          <w:rFonts w:ascii="IBM Plex Mono Medium" w:eastAsia="Times New Roman" w:hAnsi="IBM Plex Mono Medium" w:cs="Times New Roman"/>
          <w:sz w:val="16"/>
          <w:szCs w:val="16"/>
          <w:lang w:val="en-US" w:eastAsia="en-GB"/>
        </w:rPr>
        <w:t xml:space="preserve"> from the</w:t>
      </w:r>
      <w:r w:rsidR="00B0622E">
        <w:rPr>
          <w:rFonts w:ascii="IBM Plex Mono Medium" w:eastAsia="Times New Roman" w:hAnsi="IBM Plex Mono Medium" w:cs="Times New Roman"/>
          <w:sz w:val="16"/>
          <w:szCs w:val="16"/>
          <w:lang w:val="en-US" w:eastAsia="en-GB"/>
        </w:rPr>
        <w:t xml:space="preserve"> late</w:t>
      </w:r>
      <w:r w:rsidR="00234412">
        <w:rPr>
          <w:rFonts w:ascii="IBM Plex Mono Medium" w:eastAsia="Times New Roman" w:hAnsi="IBM Plex Mono Medium" w:cs="Times New Roman"/>
          <w:sz w:val="16"/>
          <w:szCs w:val="16"/>
          <w:lang w:val="en-US" w:eastAsia="en-GB"/>
        </w:rPr>
        <w:t xml:space="preserve"> 1</w:t>
      </w:r>
      <w:r w:rsidR="00B0622E">
        <w:rPr>
          <w:rFonts w:ascii="IBM Plex Mono Medium" w:eastAsia="Times New Roman" w:hAnsi="IBM Plex Mono Medium" w:cs="Times New Roman"/>
          <w:sz w:val="16"/>
          <w:szCs w:val="16"/>
          <w:lang w:val="en-US" w:eastAsia="en-GB"/>
        </w:rPr>
        <w:t>3</w:t>
      </w:r>
      <w:r w:rsidR="00234412" w:rsidRPr="00234412">
        <w:rPr>
          <w:rFonts w:ascii="IBM Plex Mono Medium" w:eastAsia="Times New Roman" w:hAnsi="IBM Plex Mono Medium" w:cs="Times New Roman"/>
          <w:sz w:val="16"/>
          <w:szCs w:val="16"/>
          <w:vertAlign w:val="superscript"/>
          <w:lang w:val="en-US" w:eastAsia="en-GB"/>
        </w:rPr>
        <w:t>th</w:t>
      </w:r>
      <w:r w:rsidR="00234412">
        <w:rPr>
          <w:rFonts w:ascii="IBM Plex Mono Medium" w:eastAsia="Times New Roman" w:hAnsi="IBM Plex Mono Medium" w:cs="Times New Roman"/>
          <w:sz w:val="16"/>
          <w:szCs w:val="16"/>
          <w:lang w:val="en-US" w:eastAsia="en-GB"/>
        </w:rPr>
        <w:t xml:space="preserve"> century</w:t>
      </w:r>
      <w:r w:rsidR="00C53C9D">
        <w:rPr>
          <w:rFonts w:ascii="IBM Plex Mono Medium" w:eastAsia="Times New Roman" w:hAnsi="IBM Plex Mono Medium" w:cs="Times New Roman"/>
          <w:sz w:val="16"/>
          <w:szCs w:val="16"/>
          <w:lang w:val="en-US" w:eastAsia="en-GB"/>
        </w:rPr>
        <w:t xml:space="preserve"> spread over central Europe.</w:t>
      </w:r>
      <w:r w:rsidR="00C53C9D">
        <w:rPr>
          <w:rStyle w:val="FootnoteReference"/>
          <w:rFonts w:ascii="IBM Plex Mono Medium" w:eastAsia="Times New Roman" w:hAnsi="IBM Plex Mono Medium" w:cs="Times New Roman"/>
          <w:sz w:val="16"/>
          <w:szCs w:val="16"/>
          <w:lang w:val="en-US" w:eastAsia="en-GB"/>
        </w:rPr>
        <w:footnoteReference w:id="1"/>
      </w:r>
      <w:r w:rsidR="00C53C9D">
        <w:rPr>
          <w:rFonts w:ascii="IBM Plex Mono Medium" w:eastAsia="Times New Roman" w:hAnsi="IBM Plex Mono Medium" w:cs="Times New Roman"/>
          <w:sz w:val="16"/>
          <w:szCs w:val="16"/>
          <w:lang w:val="en-US" w:eastAsia="en-GB"/>
        </w:rPr>
        <w:t xml:space="preserve"> </w:t>
      </w:r>
      <w:r w:rsidR="00B46180">
        <w:rPr>
          <w:rFonts w:ascii="IBM Plex Mono Medium" w:eastAsia="Times New Roman" w:hAnsi="IBM Plex Mono Medium" w:cs="Times New Roman"/>
          <w:sz w:val="16"/>
          <w:szCs w:val="16"/>
          <w:lang w:val="en-US" w:eastAsia="en-GB"/>
        </w:rPr>
        <w:t xml:space="preserve">Subsequently, this has </w:t>
      </w:r>
      <w:r w:rsidR="00B46180" w:rsidRPr="00A62D7E">
        <w:rPr>
          <w:rFonts w:ascii="IBM Plex Mono Medium" w:eastAsia="Times New Roman" w:hAnsi="IBM Plex Mono Medium" w:cs="Times New Roman"/>
          <w:sz w:val="16"/>
          <w:szCs w:val="16"/>
          <w:lang w:val="en-US" w:eastAsia="en-GB"/>
        </w:rPr>
        <w:t>changed the perception of time in people’s minds. Another development</w:t>
      </w:r>
      <w:r w:rsidR="00B46180">
        <w:rPr>
          <w:rFonts w:ascii="IBM Plex Mono Medium" w:eastAsia="Times New Roman" w:hAnsi="IBM Plex Mono Medium" w:cs="Times New Roman"/>
          <w:sz w:val="16"/>
          <w:szCs w:val="16"/>
          <w:lang w:val="en-US" w:eastAsia="en-GB"/>
        </w:rPr>
        <w:t xml:space="preserve"> starting from the fifteenth century</w:t>
      </w:r>
      <w:r w:rsidR="00B46180" w:rsidRPr="00A62D7E">
        <w:rPr>
          <w:rFonts w:ascii="IBM Plex Mono Medium" w:eastAsia="Times New Roman" w:hAnsi="IBM Plex Mono Medium" w:cs="Times New Roman"/>
          <w:sz w:val="16"/>
          <w:szCs w:val="16"/>
          <w:lang w:val="en-US" w:eastAsia="en-GB"/>
        </w:rPr>
        <w:t xml:space="preserve"> that has led to the process of desynchronization was the increase of artificial light. Candles, </w:t>
      </w:r>
      <w:r w:rsidR="00890358" w:rsidRPr="00A62D7E">
        <w:rPr>
          <w:rFonts w:ascii="IBM Plex Mono Medium" w:eastAsia="Times New Roman" w:hAnsi="IBM Plex Mono Medium" w:cs="Times New Roman"/>
          <w:sz w:val="16"/>
          <w:szCs w:val="16"/>
          <w:lang w:val="en-US" w:eastAsia="en-GB"/>
        </w:rPr>
        <w:t>fire,</w:t>
      </w:r>
      <w:r w:rsidR="00B46180" w:rsidRPr="00A62D7E">
        <w:rPr>
          <w:rFonts w:ascii="IBM Plex Mono Medium" w:eastAsia="Times New Roman" w:hAnsi="IBM Plex Mono Medium" w:cs="Times New Roman"/>
          <w:sz w:val="16"/>
          <w:szCs w:val="16"/>
          <w:lang w:val="en-US" w:eastAsia="en-GB"/>
        </w:rPr>
        <w:t xml:space="preserve"> and oil lamps were exchanged for electric lighting which disconnected people from the day and</w:t>
      </w:r>
      <w:r w:rsidR="00B46180">
        <w:rPr>
          <w:rFonts w:ascii="IBM Plex Mono Medium" w:eastAsia="Times New Roman" w:hAnsi="IBM Plex Mono Medium" w:cs="Times New Roman"/>
          <w:sz w:val="16"/>
          <w:szCs w:val="16"/>
          <w:lang w:val="en-US" w:eastAsia="en-GB"/>
        </w:rPr>
        <w:t xml:space="preserve"> </w:t>
      </w:r>
      <w:r w:rsidR="00B46180" w:rsidRPr="00A62D7E">
        <w:rPr>
          <w:rFonts w:ascii="IBM Plex Mono Medium" w:eastAsia="Times New Roman" w:hAnsi="IBM Plex Mono Medium" w:cs="Times New Roman"/>
          <w:sz w:val="16"/>
          <w:szCs w:val="16"/>
          <w:lang w:val="en-US" w:eastAsia="en-GB"/>
        </w:rPr>
        <w:t xml:space="preserve">night rhythm. The natural rhythm and social construct of time got more separated that caused physical effects on the human body. During the industrialization, more tools were introduced such as railway, </w:t>
      </w:r>
      <w:r w:rsidR="0012719A" w:rsidRPr="00A62D7E">
        <w:rPr>
          <w:rFonts w:ascii="IBM Plex Mono Medium" w:eastAsia="Times New Roman" w:hAnsi="IBM Plex Mono Medium" w:cs="Times New Roman"/>
          <w:sz w:val="16"/>
          <w:szCs w:val="16"/>
          <w:lang w:val="en-US" w:eastAsia="en-GB"/>
        </w:rPr>
        <w:t>automobile,</w:t>
      </w:r>
      <w:r w:rsidR="00B46180" w:rsidRPr="00A62D7E">
        <w:rPr>
          <w:rFonts w:ascii="IBM Plex Mono Medium" w:eastAsia="Times New Roman" w:hAnsi="IBM Plex Mono Medium" w:cs="Times New Roman"/>
          <w:sz w:val="16"/>
          <w:szCs w:val="16"/>
          <w:lang w:val="en-US" w:eastAsia="en-GB"/>
        </w:rPr>
        <w:t xml:space="preserve"> and the telegraph that acceleration of transporting one to another </w:t>
      </w:r>
      <w:r w:rsidR="00CA4012">
        <w:rPr>
          <w:rFonts w:ascii="IBM Plex Mono Medium" w:eastAsia="Times New Roman" w:hAnsi="IBM Plex Mono Medium" w:cs="Times New Roman"/>
          <w:sz w:val="16"/>
          <w:szCs w:val="16"/>
          <w:lang w:val="en-US" w:eastAsia="en-GB"/>
        </w:rPr>
        <w:t>became</w:t>
      </w:r>
      <w:r w:rsidR="00B46180" w:rsidRPr="00A62D7E">
        <w:rPr>
          <w:rFonts w:ascii="IBM Plex Mono Medium" w:eastAsia="Times New Roman" w:hAnsi="IBM Plex Mono Medium" w:cs="Times New Roman"/>
          <w:sz w:val="16"/>
          <w:szCs w:val="16"/>
          <w:lang w:val="en-US" w:eastAsia="en-GB"/>
        </w:rPr>
        <w:t xml:space="preserve"> enhanced. </w:t>
      </w:r>
      <w:proofErr w:type="gramStart"/>
      <w:r w:rsidR="00B46180" w:rsidRPr="00A62D7E">
        <w:rPr>
          <w:rFonts w:ascii="IBM Plex Mono Medium" w:eastAsia="Times New Roman" w:hAnsi="IBM Plex Mono Medium" w:cs="Times New Roman"/>
          <w:sz w:val="16"/>
          <w:szCs w:val="16"/>
          <w:lang w:val="en-US" w:eastAsia="en-GB"/>
        </w:rPr>
        <w:t>In order to</w:t>
      </w:r>
      <w:proofErr w:type="gramEnd"/>
      <w:r w:rsidR="00B46180" w:rsidRPr="00A62D7E">
        <w:rPr>
          <w:rFonts w:ascii="IBM Plex Mono Medium" w:eastAsia="Times New Roman" w:hAnsi="IBM Plex Mono Medium" w:cs="Times New Roman"/>
          <w:sz w:val="16"/>
          <w:szCs w:val="16"/>
          <w:lang w:val="en-US" w:eastAsia="en-GB"/>
        </w:rPr>
        <w:t xml:space="preserve"> structure days and to regulate punctuality, the standardization of world time has derived in 1884. The demand for timekeeping devices progressed the concept of time as a commodity.</w:t>
      </w:r>
      <w:r w:rsidR="00570B1E">
        <w:rPr>
          <w:rFonts w:ascii="IBM Plex Mono Medium" w:eastAsia="Times New Roman" w:hAnsi="IBM Plex Mono Medium" w:cs="Times New Roman"/>
          <w:sz w:val="16"/>
          <w:szCs w:val="16"/>
          <w:lang w:val="en-US" w:eastAsia="en-GB"/>
        </w:rPr>
        <w:t xml:space="preserve"> The</w:t>
      </w:r>
      <w:r w:rsidR="00081768">
        <w:rPr>
          <w:rFonts w:ascii="IBM Plex Mono Medium" w:eastAsia="Times New Roman" w:hAnsi="IBM Plex Mono Medium" w:cs="Times New Roman"/>
          <w:sz w:val="16"/>
          <w:szCs w:val="16"/>
          <w:lang w:val="en-US" w:eastAsia="en-GB"/>
        </w:rPr>
        <w:t xml:space="preserve"> relevancy of the</w:t>
      </w:r>
      <w:r w:rsidR="00570B1E">
        <w:rPr>
          <w:rFonts w:ascii="IBM Plex Mono Medium" w:eastAsia="Times New Roman" w:hAnsi="IBM Plex Mono Medium" w:cs="Times New Roman"/>
          <w:sz w:val="16"/>
          <w:szCs w:val="16"/>
          <w:lang w:val="en-US" w:eastAsia="en-GB"/>
        </w:rPr>
        <w:t xml:space="preserve"> </w:t>
      </w:r>
      <w:r w:rsidR="0003735B">
        <w:rPr>
          <w:rFonts w:ascii="IBM Plex Mono Medium" w:eastAsia="Times New Roman" w:hAnsi="IBM Plex Mono Medium" w:cs="Times New Roman"/>
          <w:sz w:val="16"/>
          <w:szCs w:val="16"/>
          <w:lang w:val="en-US" w:eastAsia="en-GB"/>
        </w:rPr>
        <w:t>phrase</w:t>
      </w:r>
      <w:r w:rsidR="00570B1E">
        <w:rPr>
          <w:rFonts w:ascii="IBM Plex Mono Medium" w:eastAsia="Times New Roman" w:hAnsi="IBM Plex Mono Medium" w:cs="Times New Roman"/>
          <w:sz w:val="16"/>
          <w:szCs w:val="16"/>
          <w:lang w:val="en-US" w:eastAsia="en-GB"/>
        </w:rPr>
        <w:t xml:space="preserve"> ‘Time is Money’ is originated from the book: Advice </w:t>
      </w:r>
      <w:r w:rsidR="00CA4012">
        <w:rPr>
          <w:rFonts w:ascii="IBM Plex Mono Medium" w:eastAsia="Times New Roman" w:hAnsi="IBM Plex Mono Medium" w:cs="Times New Roman"/>
          <w:sz w:val="16"/>
          <w:szCs w:val="16"/>
          <w:lang w:val="en-US" w:eastAsia="en-GB"/>
        </w:rPr>
        <w:t>to</w:t>
      </w:r>
      <w:r w:rsidR="00570B1E">
        <w:rPr>
          <w:rFonts w:ascii="IBM Plex Mono Medium" w:eastAsia="Times New Roman" w:hAnsi="IBM Plex Mono Medium" w:cs="Times New Roman"/>
          <w:sz w:val="16"/>
          <w:szCs w:val="16"/>
          <w:lang w:val="en-US" w:eastAsia="en-GB"/>
        </w:rPr>
        <w:t xml:space="preserve"> </w:t>
      </w:r>
      <w:r w:rsidR="00081768">
        <w:rPr>
          <w:rFonts w:ascii="IBM Plex Mono Medium" w:eastAsia="Times New Roman" w:hAnsi="IBM Plex Mono Medium" w:cs="Times New Roman"/>
          <w:sz w:val="16"/>
          <w:szCs w:val="16"/>
          <w:lang w:val="en-US" w:eastAsia="en-GB"/>
        </w:rPr>
        <w:t>A</w:t>
      </w:r>
      <w:r w:rsidR="00570B1E">
        <w:rPr>
          <w:rFonts w:ascii="IBM Plex Mono Medium" w:eastAsia="Times New Roman" w:hAnsi="IBM Plex Mono Medium" w:cs="Times New Roman"/>
          <w:sz w:val="16"/>
          <w:szCs w:val="16"/>
          <w:lang w:val="en-US" w:eastAsia="en-GB"/>
        </w:rPr>
        <w:t xml:space="preserve"> Young Tradesman</w:t>
      </w:r>
      <w:r w:rsidR="0003735B">
        <w:rPr>
          <w:rFonts w:ascii="IBM Plex Mono Medium" w:eastAsia="Times New Roman" w:hAnsi="IBM Plex Mono Medium" w:cs="Times New Roman"/>
          <w:sz w:val="16"/>
          <w:szCs w:val="16"/>
          <w:lang w:val="en-US" w:eastAsia="en-GB"/>
        </w:rPr>
        <w:t xml:space="preserve"> (1748)</w:t>
      </w:r>
      <w:r w:rsidR="00570B1E">
        <w:rPr>
          <w:rFonts w:ascii="IBM Plex Mono Medium" w:eastAsia="Times New Roman" w:hAnsi="IBM Plex Mono Medium" w:cs="Times New Roman"/>
          <w:sz w:val="16"/>
          <w:szCs w:val="16"/>
          <w:lang w:val="en-US" w:eastAsia="en-GB"/>
        </w:rPr>
        <w:t xml:space="preserve"> by Benjamin </w:t>
      </w:r>
      <w:r w:rsidR="0003735B">
        <w:rPr>
          <w:rFonts w:ascii="IBM Plex Mono Medium" w:eastAsia="Times New Roman" w:hAnsi="IBM Plex Mono Medium" w:cs="Times New Roman"/>
          <w:sz w:val="16"/>
          <w:szCs w:val="16"/>
          <w:lang w:val="en-US" w:eastAsia="en-GB"/>
        </w:rPr>
        <w:t>Franklin</w:t>
      </w:r>
      <w:r w:rsidR="0003735B">
        <w:rPr>
          <w:rStyle w:val="FootnoteReference"/>
          <w:rFonts w:ascii="IBM Plex Mono Medium" w:eastAsia="Times New Roman" w:hAnsi="IBM Plex Mono Medium" w:cs="Times New Roman"/>
          <w:sz w:val="16"/>
          <w:szCs w:val="16"/>
          <w:lang w:val="en-US" w:eastAsia="en-GB"/>
        </w:rPr>
        <w:footnoteReference w:id="2"/>
      </w:r>
      <w:r w:rsidR="00081768">
        <w:rPr>
          <w:rFonts w:ascii="IBM Plex Mono Medium" w:eastAsia="Times New Roman" w:hAnsi="IBM Plex Mono Medium" w:cs="Times New Roman"/>
          <w:sz w:val="16"/>
          <w:szCs w:val="16"/>
          <w:lang w:val="en-US" w:eastAsia="en-GB"/>
        </w:rPr>
        <w:t xml:space="preserve"> still applies today</w:t>
      </w:r>
      <w:r w:rsidR="00570B1E">
        <w:rPr>
          <w:rFonts w:ascii="IBM Plex Mono Medium" w:eastAsia="Times New Roman" w:hAnsi="IBM Plex Mono Medium" w:cs="Times New Roman"/>
          <w:sz w:val="16"/>
          <w:szCs w:val="16"/>
          <w:lang w:val="en-US" w:eastAsia="en-GB"/>
        </w:rPr>
        <w:t xml:space="preserve">. </w:t>
      </w:r>
      <w:r w:rsidR="0003735B">
        <w:rPr>
          <w:rFonts w:ascii="IBM Plex Mono Medium" w:eastAsia="Times New Roman" w:hAnsi="IBM Plex Mono Medium" w:cs="Times New Roman"/>
          <w:sz w:val="16"/>
          <w:szCs w:val="16"/>
          <w:lang w:val="en-US" w:eastAsia="en-GB"/>
        </w:rPr>
        <w:t xml:space="preserve">Franklin </w:t>
      </w:r>
      <w:r w:rsidR="00B17440">
        <w:rPr>
          <w:rFonts w:ascii="IBM Plex Mono Medium" w:eastAsia="Times New Roman" w:hAnsi="IBM Plex Mono Medium" w:cs="Times New Roman"/>
          <w:sz w:val="16"/>
          <w:szCs w:val="16"/>
          <w:lang w:val="en-US" w:eastAsia="en-GB"/>
        </w:rPr>
        <w:t xml:space="preserve">justifies how success and failure is depending on your management of time. If not, then the opportunities </w:t>
      </w:r>
      <w:r w:rsidR="00081768">
        <w:rPr>
          <w:rFonts w:ascii="IBM Plex Mono Medium" w:eastAsia="Times New Roman" w:hAnsi="IBM Plex Mono Medium" w:cs="Times New Roman"/>
          <w:sz w:val="16"/>
          <w:szCs w:val="16"/>
          <w:lang w:val="en-US" w:eastAsia="en-GB"/>
        </w:rPr>
        <w:t xml:space="preserve">to become prosperous is lost since time cannot be </w:t>
      </w:r>
      <w:r w:rsidR="00081768" w:rsidRPr="00081768">
        <w:rPr>
          <w:rFonts w:ascii="IBM Plex Mono Medium" w:eastAsia="Times New Roman" w:hAnsi="IBM Plex Mono Medium" w:cs="Times New Roman"/>
          <w:sz w:val="16"/>
          <w:szCs w:val="16"/>
          <w:lang w:val="en-US" w:eastAsia="en-GB"/>
        </w:rPr>
        <w:t>rewind</w:t>
      </w:r>
      <w:r w:rsidR="00081768">
        <w:rPr>
          <w:rFonts w:ascii="IBM Plex Mono Medium" w:eastAsia="Times New Roman" w:hAnsi="IBM Plex Mono Medium" w:cs="Times New Roman"/>
          <w:sz w:val="16"/>
          <w:szCs w:val="16"/>
          <w:lang w:val="en-US" w:eastAsia="en-GB"/>
        </w:rPr>
        <w:t xml:space="preserve">. </w:t>
      </w:r>
      <w:r w:rsidR="00B46180">
        <w:rPr>
          <w:rFonts w:ascii="IBM Plex Mono Medium" w:eastAsia="Times New Roman" w:hAnsi="IBM Plex Mono Medium" w:cs="Times New Roman"/>
          <w:sz w:val="16"/>
          <w:szCs w:val="16"/>
          <w:lang w:val="en-US" w:eastAsia="en-GB"/>
        </w:rPr>
        <w:t xml:space="preserve">And so on, there are many </w:t>
      </w:r>
      <w:r w:rsidR="00081768">
        <w:rPr>
          <w:rFonts w:ascii="IBM Plex Mono Medium" w:eastAsia="Times New Roman" w:hAnsi="IBM Plex Mono Medium" w:cs="Times New Roman"/>
          <w:sz w:val="16"/>
          <w:szCs w:val="16"/>
          <w:lang w:val="en-US" w:eastAsia="en-GB"/>
        </w:rPr>
        <w:t>expressions</w:t>
      </w:r>
      <w:r w:rsidR="00B46180">
        <w:rPr>
          <w:rFonts w:ascii="IBM Plex Mono Medium" w:eastAsia="Times New Roman" w:hAnsi="IBM Plex Mono Medium" w:cs="Times New Roman"/>
          <w:sz w:val="16"/>
          <w:szCs w:val="16"/>
          <w:lang w:val="en-US" w:eastAsia="en-GB"/>
        </w:rPr>
        <w:t xml:space="preserve"> </w:t>
      </w:r>
      <w:r w:rsidR="0012719A">
        <w:rPr>
          <w:rFonts w:ascii="IBM Plex Mono Medium" w:eastAsia="Times New Roman" w:hAnsi="IBM Plex Mono Medium" w:cs="Times New Roman"/>
          <w:sz w:val="16"/>
          <w:szCs w:val="16"/>
          <w:lang w:val="en-US" w:eastAsia="en-GB"/>
        </w:rPr>
        <w:t xml:space="preserve">in which time could be </w:t>
      </w:r>
      <w:r w:rsidR="0012719A" w:rsidRPr="00A62D7E">
        <w:rPr>
          <w:rFonts w:ascii="IBM Plex Mono Medium" w:eastAsia="Times New Roman" w:hAnsi="IBM Plex Mono Medium" w:cs="Times New Roman"/>
          <w:sz w:val="16"/>
          <w:szCs w:val="16"/>
          <w:lang w:val="en-US" w:eastAsia="en-GB"/>
        </w:rPr>
        <w:t xml:space="preserve">saved, spent, </w:t>
      </w:r>
      <w:r w:rsidR="00081768" w:rsidRPr="00A62D7E">
        <w:rPr>
          <w:rFonts w:ascii="IBM Plex Mono Medium" w:eastAsia="Times New Roman" w:hAnsi="IBM Plex Mono Medium" w:cs="Times New Roman"/>
          <w:sz w:val="16"/>
          <w:szCs w:val="16"/>
          <w:lang w:val="en-US" w:eastAsia="en-GB"/>
        </w:rPr>
        <w:t>wasted,</w:t>
      </w:r>
      <w:r w:rsidR="00081768">
        <w:rPr>
          <w:rFonts w:ascii="IBM Plex Mono Medium" w:eastAsia="Times New Roman" w:hAnsi="IBM Plex Mono Medium" w:cs="Times New Roman"/>
          <w:sz w:val="16"/>
          <w:szCs w:val="16"/>
          <w:lang w:val="en-US" w:eastAsia="en-GB"/>
        </w:rPr>
        <w:t xml:space="preserve"> </w:t>
      </w:r>
      <w:r w:rsidR="0012719A" w:rsidRPr="00A62D7E">
        <w:rPr>
          <w:rFonts w:ascii="IBM Plex Mono Medium" w:eastAsia="Times New Roman" w:hAnsi="IBM Plex Mono Medium" w:cs="Times New Roman"/>
          <w:sz w:val="16"/>
          <w:szCs w:val="16"/>
          <w:lang w:val="en-US" w:eastAsia="en-GB"/>
        </w:rPr>
        <w:t>or lost</w:t>
      </w:r>
      <w:r w:rsidR="0012719A">
        <w:rPr>
          <w:rFonts w:ascii="IBM Plex Mono Medium" w:eastAsia="Times New Roman" w:hAnsi="IBM Plex Mono Medium" w:cs="Times New Roman"/>
          <w:sz w:val="16"/>
          <w:szCs w:val="16"/>
          <w:lang w:val="en-US" w:eastAsia="en-GB"/>
        </w:rPr>
        <w:t xml:space="preserve"> that indicate</w:t>
      </w:r>
      <w:r w:rsidR="00CA4012">
        <w:rPr>
          <w:rFonts w:ascii="IBM Plex Mono Medium" w:eastAsia="Times New Roman" w:hAnsi="IBM Plex Mono Medium" w:cs="Times New Roman"/>
          <w:sz w:val="16"/>
          <w:szCs w:val="16"/>
          <w:lang w:val="en-US" w:eastAsia="en-GB"/>
        </w:rPr>
        <w:t>s</w:t>
      </w:r>
      <w:r w:rsidR="0012719A">
        <w:rPr>
          <w:rFonts w:ascii="IBM Plex Mono Medium" w:eastAsia="Times New Roman" w:hAnsi="IBM Plex Mono Medium" w:cs="Times New Roman"/>
          <w:sz w:val="16"/>
          <w:szCs w:val="16"/>
          <w:lang w:val="en-US" w:eastAsia="en-GB"/>
        </w:rPr>
        <w:t xml:space="preserve"> </w:t>
      </w:r>
      <w:r w:rsidR="00081768">
        <w:rPr>
          <w:rFonts w:ascii="IBM Plex Mono Medium" w:eastAsia="Times New Roman" w:hAnsi="IBM Plex Mono Medium" w:cs="Times New Roman"/>
          <w:sz w:val="16"/>
          <w:szCs w:val="16"/>
          <w:lang w:val="en-US" w:eastAsia="en-GB"/>
        </w:rPr>
        <w:t>the concept of time that equals money.</w:t>
      </w:r>
      <w:r w:rsidR="00B46180">
        <w:rPr>
          <w:rFonts w:ascii="IBM Plex Mono Medium" w:eastAsia="Times New Roman" w:hAnsi="IBM Plex Mono Medium" w:cs="Times New Roman"/>
          <w:sz w:val="16"/>
          <w:szCs w:val="16"/>
          <w:lang w:val="en-US" w:eastAsia="en-GB"/>
        </w:rPr>
        <w:t xml:space="preserve"> </w:t>
      </w:r>
      <w:r w:rsidR="00B46180" w:rsidRPr="00A62D7E">
        <w:rPr>
          <w:rFonts w:ascii="IBM Plex Mono Medium" w:eastAsia="Times New Roman" w:hAnsi="IBM Plex Mono Medium" w:cs="Times New Roman"/>
          <w:sz w:val="16"/>
          <w:szCs w:val="16"/>
          <w:lang w:val="en-US" w:eastAsia="en-GB"/>
        </w:rPr>
        <w:t xml:space="preserve">This gets introduced to us from the very first days of education system to work environments which has grown into us </w:t>
      </w:r>
      <w:r w:rsidR="007669A7">
        <w:rPr>
          <w:rFonts w:ascii="IBM Plex Mono Medium" w:eastAsia="Times New Roman" w:hAnsi="IBM Plex Mono Medium" w:cs="Times New Roman"/>
          <w:sz w:val="16"/>
          <w:szCs w:val="16"/>
          <w:lang w:val="en-US" w:eastAsia="en-GB"/>
        </w:rPr>
        <w:t>un</w:t>
      </w:r>
      <w:r w:rsidR="00B46180" w:rsidRPr="00A62D7E">
        <w:rPr>
          <w:rFonts w:ascii="IBM Plex Mono Medium" w:eastAsia="Times New Roman" w:hAnsi="IBM Plex Mono Medium" w:cs="Times New Roman"/>
          <w:sz w:val="16"/>
          <w:szCs w:val="16"/>
          <w:lang w:val="en-US" w:eastAsia="en-GB"/>
        </w:rPr>
        <w:t xml:space="preserve">til </w:t>
      </w:r>
      <w:r w:rsidR="007669A7">
        <w:rPr>
          <w:rFonts w:ascii="IBM Plex Mono Medium" w:eastAsia="Times New Roman" w:hAnsi="IBM Plex Mono Medium" w:cs="Times New Roman"/>
          <w:sz w:val="16"/>
          <w:szCs w:val="16"/>
          <w:lang w:val="en-US" w:eastAsia="en-GB"/>
        </w:rPr>
        <w:t>now</w:t>
      </w:r>
      <w:r w:rsidR="00B46180" w:rsidRPr="00A62D7E">
        <w:rPr>
          <w:rFonts w:ascii="IBM Plex Mono Medium" w:eastAsia="Times New Roman" w:hAnsi="IBM Plex Mono Medium" w:cs="Times New Roman"/>
          <w:sz w:val="16"/>
          <w:szCs w:val="16"/>
          <w:lang w:val="en-US" w:eastAsia="en-GB"/>
        </w:rPr>
        <w:t>.</w:t>
      </w:r>
      <w:r w:rsidR="0012719A">
        <w:rPr>
          <w:rFonts w:ascii="IBM Plex Mono Medium" w:eastAsia="Times New Roman" w:hAnsi="IBM Plex Mono Medium" w:cs="Times New Roman"/>
          <w:sz w:val="16"/>
          <w:szCs w:val="16"/>
          <w:lang w:val="en-US" w:eastAsia="en-GB"/>
        </w:rPr>
        <w:br/>
      </w:r>
      <w:r w:rsidR="0012719A">
        <w:rPr>
          <w:rFonts w:ascii="IBM Plex Mono Medium" w:eastAsia="Times New Roman" w:hAnsi="IBM Plex Mono Medium" w:cs="Times New Roman"/>
          <w:sz w:val="16"/>
          <w:szCs w:val="16"/>
          <w:lang w:val="en-US" w:eastAsia="en-GB"/>
        </w:rPr>
        <w:br/>
      </w:r>
      <w:r w:rsidR="0012719A" w:rsidRPr="00467ECA">
        <w:rPr>
          <w:rFonts w:ascii="IBM Plex Mono Medium" w:eastAsia="Times New Roman" w:hAnsi="IBM Plex Mono Medium" w:cs="Times New Roman"/>
          <w:color w:val="000000" w:themeColor="text1"/>
          <w:sz w:val="16"/>
          <w:szCs w:val="16"/>
          <w:lang w:val="en-US" w:eastAsia="en-GB"/>
        </w:rPr>
        <w:t>Time being perceived as something external, could be linked to seasons, or cycles of the sun. It is something that stands on its own, aside from other occurrences that are happening at the same moment. Our internal time is defined by memories, demands</w:t>
      </w:r>
      <w:r w:rsidR="0012719A">
        <w:rPr>
          <w:rFonts w:ascii="IBM Plex Mono Medium" w:eastAsia="Times New Roman" w:hAnsi="IBM Plex Mono Medium" w:cs="Times New Roman"/>
          <w:color w:val="000000" w:themeColor="text1"/>
          <w:sz w:val="16"/>
          <w:szCs w:val="16"/>
          <w:lang w:val="en-US" w:eastAsia="en-GB"/>
        </w:rPr>
        <w:t xml:space="preserve"> and the </w:t>
      </w:r>
      <w:r w:rsidR="0012719A" w:rsidRPr="00467ECA">
        <w:rPr>
          <w:rFonts w:ascii="IBM Plex Mono Medium" w:eastAsia="Times New Roman" w:hAnsi="IBM Plex Mono Medium" w:cs="Times New Roman"/>
          <w:color w:val="000000" w:themeColor="text1"/>
          <w:sz w:val="16"/>
          <w:szCs w:val="16"/>
          <w:lang w:val="en-US" w:eastAsia="en-GB"/>
        </w:rPr>
        <w:t>things we do</w:t>
      </w:r>
      <w:r w:rsidR="0012719A">
        <w:rPr>
          <w:rFonts w:ascii="IBM Plex Mono Medium" w:eastAsia="Times New Roman" w:hAnsi="IBM Plex Mono Medium" w:cs="Times New Roman"/>
          <w:color w:val="000000" w:themeColor="text1"/>
          <w:sz w:val="16"/>
          <w:szCs w:val="16"/>
          <w:lang w:val="en-US" w:eastAsia="en-GB"/>
        </w:rPr>
        <w:t>; the i</w:t>
      </w:r>
      <w:r w:rsidR="0012719A" w:rsidRPr="00467ECA">
        <w:rPr>
          <w:rFonts w:ascii="IBM Plex Mono Medium" w:eastAsia="Times New Roman" w:hAnsi="IBM Plex Mono Medium" w:cs="Times New Roman"/>
          <w:color w:val="000000" w:themeColor="text1"/>
          <w:sz w:val="16"/>
          <w:szCs w:val="16"/>
          <w:lang w:val="en-US" w:eastAsia="en-GB"/>
        </w:rPr>
        <w:t xml:space="preserve">nteraction between you and your personal surroundings, the </w:t>
      </w:r>
      <w:r w:rsidR="00825C32" w:rsidRPr="00467ECA">
        <w:rPr>
          <w:rFonts w:ascii="IBM Plex Mono Medium" w:eastAsia="Times New Roman" w:hAnsi="IBM Plex Mono Medium" w:cs="Times New Roman"/>
          <w:color w:val="000000" w:themeColor="text1"/>
          <w:sz w:val="16"/>
          <w:szCs w:val="16"/>
          <w:lang w:val="en-US" w:eastAsia="en-GB"/>
        </w:rPr>
        <w:t>knowledge,</w:t>
      </w:r>
      <w:r w:rsidR="0012719A" w:rsidRPr="00467ECA">
        <w:rPr>
          <w:rFonts w:ascii="IBM Plex Mono Medium" w:eastAsia="Times New Roman" w:hAnsi="IBM Plex Mono Medium" w:cs="Times New Roman"/>
          <w:color w:val="000000" w:themeColor="text1"/>
          <w:sz w:val="16"/>
          <w:szCs w:val="16"/>
          <w:lang w:val="en-US" w:eastAsia="en-GB"/>
        </w:rPr>
        <w:t xml:space="preserve"> and experiences that you have acquired throughout the years are defining the subjective time. Jumping from the past to recent memories to remembering on what we did, thought or what we felt, is the </w:t>
      </w:r>
      <w:proofErr w:type="spellStart"/>
      <w:r w:rsidR="0012719A" w:rsidRPr="00467ECA">
        <w:rPr>
          <w:rFonts w:ascii="IBM Plex Mono Medium" w:eastAsia="Times New Roman" w:hAnsi="IBM Plex Mono Medium" w:cs="Times New Roman"/>
          <w:color w:val="000000" w:themeColor="text1"/>
          <w:sz w:val="16"/>
          <w:szCs w:val="16"/>
          <w:lang w:val="en-US" w:eastAsia="en-GB"/>
        </w:rPr>
        <w:t>non measurable</w:t>
      </w:r>
      <w:proofErr w:type="spellEnd"/>
      <w:r w:rsidR="0012719A" w:rsidRPr="00467ECA">
        <w:rPr>
          <w:rFonts w:ascii="IBM Plex Mono Medium" w:eastAsia="Times New Roman" w:hAnsi="IBM Plex Mono Medium" w:cs="Times New Roman"/>
          <w:color w:val="000000" w:themeColor="text1"/>
          <w:sz w:val="16"/>
          <w:szCs w:val="16"/>
          <w:lang w:val="en-US" w:eastAsia="en-GB"/>
        </w:rPr>
        <w:t xml:space="preserve"> way of defining time. It can hold on to all directions, variations of speed and shapes. </w:t>
      </w:r>
      <w:proofErr w:type="spellStart"/>
      <w:r w:rsidR="0012719A" w:rsidRPr="00467ECA">
        <w:rPr>
          <w:rFonts w:ascii="IBM Plex Mono Medium" w:eastAsia="Times New Roman" w:hAnsi="IBM Plex Mono Medium" w:cs="Times New Roman"/>
          <w:color w:val="000000" w:themeColor="text1"/>
          <w:sz w:val="16"/>
          <w:szCs w:val="16"/>
          <w:lang w:val="en-US" w:eastAsia="en-GB"/>
        </w:rPr>
        <w:t>Chronesthesia</w:t>
      </w:r>
      <w:proofErr w:type="spellEnd"/>
      <w:r w:rsidR="00BB0761">
        <w:rPr>
          <w:rFonts w:ascii="IBM Plex Mono Medium" w:eastAsia="Times New Roman" w:hAnsi="IBM Plex Mono Medium" w:cs="Times New Roman"/>
          <w:color w:val="000000" w:themeColor="text1"/>
          <w:sz w:val="16"/>
          <w:szCs w:val="16"/>
          <w:lang w:val="en-US" w:eastAsia="en-GB"/>
        </w:rPr>
        <w:t xml:space="preserve"> – </w:t>
      </w:r>
      <w:r w:rsidR="008C101F" w:rsidRPr="008C101F">
        <w:rPr>
          <w:rFonts w:ascii="IBM Plex Mono Medium" w:eastAsia="Times New Roman" w:hAnsi="IBM Plex Mono Medium" w:cs="Times New Roman"/>
          <w:color w:val="000000" w:themeColor="text1"/>
          <w:sz w:val="16"/>
          <w:szCs w:val="16"/>
          <w:lang w:val="en-US" w:eastAsia="en-GB"/>
        </w:rPr>
        <w:t>A hypothetical mind ability</w:t>
      </w:r>
      <w:r w:rsidR="00F242AC">
        <w:rPr>
          <w:rFonts w:ascii="IBM Plex Mono Medium" w:eastAsia="Times New Roman" w:hAnsi="IBM Plex Mono Medium" w:cs="Times New Roman"/>
          <w:color w:val="000000" w:themeColor="text1"/>
          <w:sz w:val="16"/>
          <w:szCs w:val="16"/>
          <w:lang w:val="en-US" w:eastAsia="en-GB"/>
        </w:rPr>
        <w:t xml:space="preserve"> that allows humans to be constantly aware of the past and the future.</w:t>
      </w:r>
      <w:r w:rsidR="00F242AC">
        <w:rPr>
          <w:rStyle w:val="FootnoteReference"/>
          <w:rFonts w:ascii="IBM Plex Mono Medium" w:eastAsia="Times New Roman" w:hAnsi="IBM Plex Mono Medium" w:cs="Times New Roman"/>
          <w:color w:val="000000" w:themeColor="text1"/>
          <w:sz w:val="16"/>
          <w:szCs w:val="16"/>
          <w:lang w:val="en-US" w:eastAsia="en-GB"/>
        </w:rPr>
        <w:footnoteReference w:id="3"/>
      </w:r>
      <w:r w:rsidR="00F242AC" w:rsidRPr="00F242AC">
        <w:rPr>
          <w:rFonts w:ascii="IBM Plex Mono Medium" w:eastAsia="Times New Roman" w:hAnsi="IBM Plex Mono Medium" w:cs="Times New Roman"/>
          <w:color w:val="000000" w:themeColor="text1"/>
          <w:sz w:val="16"/>
          <w:szCs w:val="16"/>
          <w:lang w:val="en-US" w:eastAsia="en-GB"/>
        </w:rPr>
        <w:t xml:space="preserve"> </w:t>
      </w:r>
      <w:r w:rsidR="00F242AC">
        <w:rPr>
          <w:rFonts w:ascii="IBM Plex Mono Medium" w:eastAsia="Times New Roman" w:hAnsi="IBM Plex Mono Medium" w:cs="Times New Roman"/>
          <w:color w:val="000000" w:themeColor="text1"/>
          <w:sz w:val="16"/>
          <w:szCs w:val="16"/>
          <w:lang w:val="en-US" w:eastAsia="en-GB"/>
        </w:rPr>
        <w:t>The Estonian Canadian psychologist Endel Tulving who introduced this theory</w:t>
      </w:r>
      <w:r w:rsidR="00BB0761">
        <w:rPr>
          <w:rFonts w:ascii="IBM Plex Mono Medium" w:eastAsia="Times New Roman" w:hAnsi="IBM Plex Mono Medium" w:cs="Times New Roman"/>
          <w:color w:val="000000" w:themeColor="text1"/>
          <w:sz w:val="16"/>
          <w:szCs w:val="16"/>
          <w:lang w:val="en-US" w:eastAsia="en-GB"/>
        </w:rPr>
        <w:t xml:space="preserve"> that appeared with the term episodic memory</w:t>
      </w:r>
      <w:r w:rsidR="00F242AC">
        <w:rPr>
          <w:rFonts w:ascii="IBM Plex Mono Medium" w:eastAsia="Times New Roman" w:hAnsi="IBM Plex Mono Medium" w:cs="Times New Roman"/>
          <w:color w:val="000000" w:themeColor="text1"/>
          <w:sz w:val="16"/>
          <w:szCs w:val="16"/>
          <w:lang w:val="en-US" w:eastAsia="en-GB"/>
        </w:rPr>
        <w:t xml:space="preserve">. He states that the ability for ‘mental time travel’ is to create </w:t>
      </w:r>
      <w:r w:rsidR="00F242AC" w:rsidRPr="00467ECA">
        <w:rPr>
          <w:rFonts w:ascii="IBM Plex Mono Medium" w:eastAsia="Times New Roman" w:hAnsi="IBM Plex Mono Medium" w:cs="Times New Roman"/>
          <w:color w:val="000000" w:themeColor="text1"/>
          <w:sz w:val="16"/>
          <w:szCs w:val="16"/>
          <w:lang w:val="en-US" w:eastAsia="en-GB"/>
        </w:rPr>
        <w:t>awareness for the present, pas</w:t>
      </w:r>
      <w:r w:rsidR="00F242AC">
        <w:rPr>
          <w:rFonts w:ascii="IBM Plex Mono Medium" w:eastAsia="Times New Roman" w:hAnsi="IBM Plex Mono Medium" w:cs="Times New Roman"/>
          <w:color w:val="000000" w:themeColor="text1"/>
          <w:sz w:val="16"/>
          <w:szCs w:val="16"/>
          <w:lang w:val="en-US" w:eastAsia="en-GB"/>
        </w:rPr>
        <w:t>t and</w:t>
      </w:r>
      <w:r w:rsidR="00F242AC" w:rsidRPr="00467ECA">
        <w:rPr>
          <w:rFonts w:ascii="IBM Plex Mono Medium" w:eastAsia="Times New Roman" w:hAnsi="IBM Plex Mono Medium" w:cs="Times New Roman"/>
          <w:color w:val="000000" w:themeColor="text1"/>
          <w:sz w:val="16"/>
          <w:szCs w:val="16"/>
          <w:lang w:val="en-US" w:eastAsia="en-GB"/>
        </w:rPr>
        <w:t xml:space="preserve"> future</w:t>
      </w:r>
      <w:r w:rsidR="00F242AC">
        <w:rPr>
          <w:rFonts w:ascii="IBM Plex Mono Medium" w:eastAsia="Times New Roman" w:hAnsi="IBM Plex Mono Medium" w:cs="Times New Roman"/>
          <w:color w:val="000000" w:themeColor="text1"/>
          <w:sz w:val="16"/>
          <w:szCs w:val="16"/>
          <w:lang w:val="en-US" w:eastAsia="en-GB"/>
        </w:rPr>
        <w:t xml:space="preserve">. Therefore, </w:t>
      </w:r>
      <w:r w:rsidR="00F242AC" w:rsidRPr="00467ECA">
        <w:rPr>
          <w:rFonts w:ascii="IBM Plex Mono Medium" w:eastAsia="Times New Roman" w:hAnsi="IBM Plex Mono Medium" w:cs="Times New Roman"/>
          <w:color w:val="000000" w:themeColor="text1"/>
          <w:sz w:val="16"/>
          <w:szCs w:val="16"/>
          <w:lang w:val="en-US" w:eastAsia="en-GB"/>
        </w:rPr>
        <w:t>to adjust our attitude to the occurrences that haven</w:t>
      </w:r>
      <w:del w:id="148" w:author="Jannie Guo" w:date="2023-02-22T11:52:00Z">
        <w:r w:rsidR="00F242AC" w:rsidRPr="00467ECA" w:rsidDel="00A079DA">
          <w:rPr>
            <w:rFonts w:ascii="IBM Plex Mono Medium" w:eastAsia="Times New Roman" w:hAnsi="IBM Plex Mono Medium" w:cs="Times New Roman"/>
            <w:color w:val="000000" w:themeColor="text1"/>
            <w:sz w:val="16"/>
            <w:szCs w:val="16"/>
            <w:lang w:val="en-US" w:eastAsia="en-GB"/>
          </w:rPr>
          <w:delText>'</w:delText>
        </w:r>
      </w:del>
      <w:ins w:id="149" w:author="Jannie Guo" w:date="2023-02-22T11:52:00Z">
        <w:r w:rsidR="00A079DA">
          <w:rPr>
            <w:rFonts w:ascii="IBM Plex Mono Medium" w:eastAsia="Times New Roman" w:hAnsi="IBM Plex Mono Medium" w:cs="Times New Roman"/>
            <w:color w:val="000000" w:themeColor="text1"/>
            <w:sz w:val="16"/>
            <w:szCs w:val="16"/>
            <w:lang w:val="en-US" w:eastAsia="en-GB"/>
          </w:rPr>
          <w:t>’</w:t>
        </w:r>
      </w:ins>
      <w:r w:rsidR="00F242AC" w:rsidRPr="00467ECA">
        <w:rPr>
          <w:rFonts w:ascii="IBM Plex Mono Medium" w:eastAsia="Times New Roman" w:hAnsi="IBM Plex Mono Medium" w:cs="Times New Roman"/>
          <w:color w:val="000000" w:themeColor="text1"/>
          <w:sz w:val="16"/>
          <w:szCs w:val="16"/>
          <w:lang w:val="en-US" w:eastAsia="en-GB"/>
        </w:rPr>
        <w:t>t happened yet.</w:t>
      </w:r>
      <w:r w:rsidR="00BB0761">
        <w:rPr>
          <w:rFonts w:ascii="IBM Plex Mono Medium" w:eastAsia="Times New Roman" w:hAnsi="IBM Plex Mono Medium" w:cs="Times New Roman"/>
          <w:color w:val="000000" w:themeColor="text1"/>
          <w:sz w:val="16"/>
          <w:szCs w:val="16"/>
          <w:lang w:val="en-US" w:eastAsia="en-GB"/>
        </w:rPr>
        <w:t xml:space="preserve"> </w:t>
      </w:r>
      <w:r w:rsidR="0012719A" w:rsidRPr="00467ECA">
        <w:rPr>
          <w:rFonts w:ascii="IBM Plex Mono Medium" w:eastAsia="Times New Roman" w:hAnsi="IBM Plex Mono Medium" w:cs="Times New Roman"/>
          <w:color w:val="000000" w:themeColor="text1"/>
          <w:sz w:val="16"/>
          <w:szCs w:val="16"/>
          <w:lang w:val="en-US" w:eastAsia="en-GB"/>
        </w:rPr>
        <w:t>Time doesn’t decide on the duration of each task or activity or when to move forward to the next moment. Instead, it is decided on whether you get the sense that you have done enough. You move forward to the next task if it appears naturally to continue. As a reminder, we not only live through time, but time also lives in us.</w:t>
      </w:r>
      <w:r w:rsidR="007D6C54" w:rsidRPr="007D6C54">
        <w:rPr>
          <w:rFonts w:ascii="IBM Plex Mono Medium" w:hAnsi="IBM Plex Mono Medium" w:cs="Courier"/>
          <w:color w:val="000000"/>
          <w:sz w:val="16"/>
          <w:szCs w:val="16"/>
          <w:lang w:val="en-GB"/>
        </w:rPr>
        <w:t xml:space="preserve"> </w:t>
      </w:r>
    </w:p>
    <w:p w14:paraId="62FB4526" w14:textId="77777777" w:rsidR="004F48F8" w:rsidRDefault="00E107E9" w:rsidP="007F37FC">
      <w:pPr>
        <w:rPr>
          <w:ins w:id="150" w:author="Jannie Guo" w:date="2023-02-22T12:43:00Z"/>
          <w:rFonts w:ascii="IBM Plex Mono Medium" w:eastAsia="Times New Roman" w:hAnsi="IBM Plex Mono Medium" w:cs="Times New Roman"/>
          <w:b/>
          <w:bCs/>
          <w:sz w:val="16"/>
          <w:szCs w:val="16"/>
          <w:lang w:val="en-US" w:eastAsia="en-GB"/>
        </w:rPr>
      </w:pPr>
      <w:del w:id="151" w:author="Jannie Guo" w:date="2023-02-22T12:43:00Z">
        <w:r w:rsidDel="004F48F8">
          <w:rPr>
            <w:rFonts w:ascii="IBM Plex Mono Medium" w:hAnsi="IBM Plex Mono Medium" w:cs="Courier"/>
            <w:color w:val="000000"/>
            <w:sz w:val="16"/>
            <w:szCs w:val="16"/>
            <w:lang w:val="en-GB"/>
          </w:rPr>
          <w:br/>
        </w:r>
      </w:del>
    </w:p>
    <w:p w14:paraId="68AF55BA" w14:textId="77777777" w:rsidR="004F48F8" w:rsidRDefault="004F48F8">
      <w:pPr>
        <w:rPr>
          <w:ins w:id="152" w:author="Jannie Guo" w:date="2023-02-22T12:43:00Z"/>
          <w:rFonts w:ascii="IBM Plex Mono Medium" w:eastAsia="Times New Roman" w:hAnsi="IBM Plex Mono Medium" w:cs="Times New Roman"/>
          <w:b/>
          <w:bCs/>
          <w:sz w:val="16"/>
          <w:szCs w:val="16"/>
          <w:lang w:val="en-US" w:eastAsia="en-GB"/>
        </w:rPr>
      </w:pPr>
      <w:ins w:id="153" w:author="Jannie Guo" w:date="2023-02-22T12:43:00Z">
        <w:r>
          <w:rPr>
            <w:rFonts w:ascii="IBM Plex Mono Medium" w:eastAsia="Times New Roman" w:hAnsi="IBM Plex Mono Medium" w:cs="Times New Roman"/>
            <w:b/>
            <w:bCs/>
            <w:sz w:val="16"/>
            <w:szCs w:val="16"/>
            <w:lang w:val="en-US" w:eastAsia="en-GB"/>
          </w:rPr>
          <w:br w:type="page"/>
        </w:r>
      </w:ins>
    </w:p>
    <w:p w14:paraId="5EB09FC4" w14:textId="5C98B046" w:rsidR="001011C6" w:rsidRPr="004F48F8" w:rsidRDefault="002D5A4A" w:rsidP="007F37FC">
      <w:pPr>
        <w:rPr>
          <w:rFonts w:ascii="IBM Plex Mono Medium" w:eastAsia="Times New Roman" w:hAnsi="IBM Plex Mono Medium" w:cs="Times New Roman"/>
          <w:b/>
          <w:bCs/>
          <w:sz w:val="16"/>
          <w:szCs w:val="16"/>
          <w:lang w:val="en-US" w:eastAsia="en-GB"/>
          <w:rPrChange w:id="154" w:author="Jannie Guo" w:date="2023-02-22T12:43:00Z">
            <w:rPr>
              <w:rFonts w:ascii="IBM Plex Mono Medium" w:eastAsia="Times New Roman" w:hAnsi="IBM Plex Mono Medium" w:cs="Times New Roman"/>
              <w:sz w:val="16"/>
              <w:szCs w:val="16"/>
              <w:lang w:val="en-US" w:eastAsia="en-GB"/>
            </w:rPr>
          </w:rPrChange>
        </w:rPr>
      </w:pPr>
      <w:del w:id="155" w:author="Jannie Guo" w:date="2023-02-22T12:43:00Z">
        <w:r w:rsidDel="004F48F8">
          <w:rPr>
            <w:rFonts w:ascii="IBM Plex Mono Medium" w:hAnsi="IBM Plex Mono Medium" w:cs="Courier"/>
            <w:color w:val="000000"/>
            <w:sz w:val="16"/>
            <w:szCs w:val="16"/>
            <w:lang w:val="en-GB"/>
          </w:rPr>
          <w:lastRenderedPageBreak/>
          <w:br/>
        </w:r>
        <w:r w:rsidDel="004F48F8">
          <w:rPr>
            <w:rFonts w:ascii="IBM Plex Mono Medium" w:hAnsi="IBM Plex Mono Medium" w:cs="Courier"/>
            <w:color w:val="000000"/>
            <w:sz w:val="16"/>
            <w:szCs w:val="16"/>
            <w:lang w:val="en-GB"/>
          </w:rPr>
          <w:br/>
        </w:r>
      </w:del>
      <w:r w:rsidRPr="002D5A4A">
        <w:rPr>
          <w:rFonts w:ascii="IBM Plex Mono Medium" w:eastAsia="Times New Roman" w:hAnsi="IBM Plex Mono Medium" w:cs="Times New Roman"/>
          <w:b/>
          <w:bCs/>
          <w:sz w:val="16"/>
          <w:szCs w:val="16"/>
          <w:lang w:val="en-US" w:eastAsia="en-GB"/>
        </w:rPr>
        <w:t>Acceleration of Modernity</w:t>
      </w:r>
      <w:r w:rsidRPr="00A62D7E">
        <w:rPr>
          <w:rFonts w:ascii="IBM Plex Mono Medium" w:eastAsia="Times New Roman" w:hAnsi="IBM Plex Mono Medium" w:cs="Times New Roman"/>
          <w:sz w:val="16"/>
          <w:szCs w:val="16"/>
          <w:lang w:val="en-US" w:eastAsia="en-GB"/>
        </w:rPr>
        <w:t xml:space="preserve"> </w:t>
      </w:r>
      <w:r w:rsidRPr="00A62D7E">
        <w:rPr>
          <w:rFonts w:ascii="IBM Plex Mono Medium" w:eastAsia="Times New Roman" w:hAnsi="IBM Plex Mono Medium" w:cs="Times New Roman"/>
          <w:sz w:val="16"/>
          <w:szCs w:val="16"/>
          <w:lang w:val="en-US" w:eastAsia="en-GB"/>
        </w:rPr>
        <w:br/>
      </w:r>
      <w:r w:rsidRPr="0017319E">
        <w:rPr>
          <w:rFonts w:ascii="IBM Plex Mono Medium" w:eastAsia="Times New Roman" w:hAnsi="IBM Plex Mono Medium" w:cs="Times New Roman"/>
          <w:sz w:val="16"/>
          <w:szCs w:val="16"/>
          <w:lang w:val="en-US" w:eastAsia="en-GB"/>
        </w:rPr>
        <w:t xml:space="preserve">In </w:t>
      </w:r>
      <w:r w:rsidR="00456E80">
        <w:rPr>
          <w:rFonts w:ascii="IBM Plex Mono Medium" w:eastAsia="Times New Roman" w:hAnsi="IBM Plex Mono Medium" w:cs="Times New Roman"/>
          <w:sz w:val="16"/>
          <w:szCs w:val="16"/>
          <w:lang w:val="en-US" w:eastAsia="en-GB"/>
        </w:rPr>
        <w:t>the</w:t>
      </w:r>
      <w:r w:rsidRPr="0017319E">
        <w:rPr>
          <w:rFonts w:ascii="IBM Plex Mono Medium" w:eastAsia="Times New Roman" w:hAnsi="IBM Plex Mono Medium" w:cs="Times New Roman"/>
          <w:sz w:val="16"/>
          <w:szCs w:val="16"/>
          <w:lang w:val="en-US" w:eastAsia="en-GB"/>
        </w:rPr>
        <w:t xml:space="preserve"> </w:t>
      </w:r>
      <w:r w:rsidR="001011C6">
        <w:rPr>
          <w:rFonts w:ascii="IBM Plex Mono Medium" w:eastAsia="Times New Roman" w:hAnsi="IBM Plex Mono Medium" w:cs="Times New Roman"/>
          <w:sz w:val="16"/>
          <w:szCs w:val="16"/>
          <w:lang w:val="en-US" w:eastAsia="en-GB"/>
        </w:rPr>
        <w:t xml:space="preserve">interview with </w:t>
      </w:r>
      <w:r w:rsidR="00456E80" w:rsidRPr="00A62D7E">
        <w:rPr>
          <w:rFonts w:ascii="IBM Plex Mono Medium" w:eastAsia="Times New Roman" w:hAnsi="IBM Plex Mono Medium" w:cs="Times New Roman"/>
          <w:sz w:val="16"/>
          <w:szCs w:val="16"/>
          <w:lang w:val="en-US" w:eastAsia="en-GB"/>
        </w:rPr>
        <w:t>German Sociologist Hartmut Rosa</w:t>
      </w:r>
      <w:r w:rsidR="001011C6">
        <w:rPr>
          <w:rFonts w:ascii="IBM Plex Mono Medium" w:eastAsia="Times New Roman" w:hAnsi="IBM Plex Mono Medium" w:cs="Times New Roman"/>
          <w:sz w:val="16"/>
          <w:szCs w:val="16"/>
          <w:lang w:val="en-US" w:eastAsia="en-GB"/>
        </w:rPr>
        <w:t xml:space="preserve"> </w:t>
      </w:r>
      <w:r w:rsidR="00F954BB">
        <w:rPr>
          <w:rFonts w:ascii="IBM Plex Mono Medium" w:eastAsia="Times New Roman" w:hAnsi="IBM Plex Mono Medium" w:cs="Times New Roman"/>
          <w:sz w:val="16"/>
          <w:szCs w:val="16"/>
          <w:lang w:val="en-US" w:eastAsia="en-GB"/>
        </w:rPr>
        <w:t>for</w:t>
      </w:r>
      <w:r w:rsidR="001011C6">
        <w:rPr>
          <w:rFonts w:ascii="IBM Plex Mono Medium" w:eastAsia="Times New Roman" w:hAnsi="IBM Plex Mono Medium" w:cs="Times New Roman"/>
          <w:sz w:val="16"/>
          <w:szCs w:val="16"/>
          <w:lang w:val="en-US" w:eastAsia="en-GB"/>
        </w:rPr>
        <w:t xml:space="preserve"> the book </w:t>
      </w:r>
      <w:r w:rsidR="00F954BB">
        <w:rPr>
          <w:rFonts w:ascii="IBM Plex Mono Medium" w:eastAsia="Times New Roman" w:hAnsi="IBM Plex Mono Medium" w:cs="Times New Roman"/>
          <w:sz w:val="16"/>
          <w:szCs w:val="16"/>
          <w:lang w:val="en-US" w:eastAsia="en-GB"/>
        </w:rPr>
        <w:t>‘</w:t>
      </w:r>
      <w:r w:rsidR="001011C6">
        <w:rPr>
          <w:rFonts w:ascii="IBM Plex Mono Medium" w:eastAsia="Times New Roman" w:hAnsi="IBM Plex Mono Medium" w:cs="Times New Roman"/>
          <w:sz w:val="16"/>
          <w:szCs w:val="16"/>
          <w:lang w:val="en-US" w:eastAsia="en-GB"/>
        </w:rPr>
        <w:t>The Future of The New</w:t>
      </w:r>
      <w:r w:rsidR="00F954BB">
        <w:rPr>
          <w:rFonts w:ascii="IBM Plex Mono Medium" w:eastAsia="Times New Roman" w:hAnsi="IBM Plex Mono Medium" w:cs="Times New Roman"/>
          <w:sz w:val="16"/>
          <w:szCs w:val="16"/>
          <w:lang w:val="en-US" w:eastAsia="en-GB"/>
        </w:rPr>
        <w:t>’</w:t>
      </w:r>
      <w:r w:rsidR="001011C6">
        <w:rPr>
          <w:rFonts w:ascii="IBM Plex Mono Medium" w:eastAsia="Times New Roman" w:hAnsi="IBM Plex Mono Medium" w:cs="Times New Roman"/>
          <w:sz w:val="16"/>
          <w:szCs w:val="16"/>
          <w:lang w:val="en-US" w:eastAsia="en-GB"/>
        </w:rPr>
        <w:t>,</w:t>
      </w:r>
      <w:r w:rsidR="00456E80">
        <w:rPr>
          <w:rFonts w:ascii="IBM Plex Mono Medium" w:eastAsia="Times New Roman" w:hAnsi="IBM Plex Mono Medium" w:cs="Times New Roman"/>
          <w:sz w:val="16"/>
          <w:szCs w:val="16"/>
          <w:lang w:val="en-US" w:eastAsia="en-GB"/>
        </w:rPr>
        <w:t xml:space="preserve"> </w:t>
      </w:r>
      <w:r w:rsidR="001011C6">
        <w:rPr>
          <w:rFonts w:ascii="IBM Plex Mono Medium" w:eastAsia="Times New Roman" w:hAnsi="IBM Plex Mono Medium" w:cs="Times New Roman"/>
          <w:sz w:val="16"/>
          <w:szCs w:val="16"/>
          <w:lang w:val="en-US" w:eastAsia="en-GB"/>
        </w:rPr>
        <w:t xml:space="preserve">Rosa </w:t>
      </w:r>
      <w:r w:rsidR="00456E80">
        <w:rPr>
          <w:rFonts w:ascii="IBM Plex Mono Medium" w:eastAsia="Times New Roman" w:hAnsi="IBM Plex Mono Medium" w:cs="Times New Roman"/>
          <w:sz w:val="16"/>
          <w:szCs w:val="16"/>
          <w:lang w:val="en-US" w:eastAsia="en-GB"/>
        </w:rPr>
        <w:t>criticizes if the acceleration is the fundamental characteristics of modernity</w:t>
      </w:r>
      <w:r w:rsidR="00F954BB">
        <w:rPr>
          <w:rStyle w:val="FootnoteReference"/>
          <w:rFonts w:ascii="IBM Plex Mono Medium" w:eastAsia="Times New Roman" w:hAnsi="IBM Plex Mono Medium" w:cs="Times New Roman"/>
          <w:sz w:val="16"/>
          <w:szCs w:val="16"/>
          <w:lang w:val="en-US" w:eastAsia="en-GB"/>
        </w:rPr>
        <w:footnoteReference w:id="4"/>
      </w:r>
      <w:r w:rsidR="00456E80">
        <w:rPr>
          <w:rFonts w:ascii="IBM Plex Mono Medium" w:eastAsia="Times New Roman" w:hAnsi="IBM Plex Mono Medium" w:cs="Times New Roman"/>
          <w:sz w:val="16"/>
          <w:szCs w:val="16"/>
          <w:lang w:val="en-US" w:eastAsia="en-GB"/>
        </w:rPr>
        <w:t xml:space="preserve">. </w:t>
      </w:r>
      <w:r w:rsidR="001011C6">
        <w:rPr>
          <w:rFonts w:ascii="IBM Plex Mono Medium" w:eastAsia="Times New Roman" w:hAnsi="IBM Plex Mono Medium" w:cs="Times New Roman"/>
          <w:sz w:val="16"/>
          <w:szCs w:val="16"/>
          <w:lang w:val="en-US" w:eastAsia="en-GB"/>
        </w:rPr>
        <w:t>He</w:t>
      </w:r>
      <w:r w:rsidRPr="0017319E">
        <w:rPr>
          <w:rFonts w:ascii="IBM Plex Mono Medium" w:eastAsia="Times New Roman" w:hAnsi="IBM Plex Mono Medium" w:cs="Times New Roman"/>
          <w:sz w:val="16"/>
          <w:szCs w:val="16"/>
          <w:lang w:val="en-US" w:eastAsia="en-GB"/>
        </w:rPr>
        <w:t xml:space="preserve"> breaks it into three aspects: technical acceleration, social </w:t>
      </w:r>
      <w:r w:rsidR="00F954BB" w:rsidRPr="0017319E">
        <w:rPr>
          <w:rFonts w:ascii="IBM Plex Mono Medium" w:eastAsia="Times New Roman" w:hAnsi="IBM Plex Mono Medium" w:cs="Times New Roman"/>
          <w:sz w:val="16"/>
          <w:szCs w:val="16"/>
          <w:lang w:val="en-US" w:eastAsia="en-GB"/>
        </w:rPr>
        <w:t>change,</w:t>
      </w:r>
      <w:r w:rsidRPr="0017319E">
        <w:rPr>
          <w:rFonts w:ascii="IBM Plex Mono Medium" w:eastAsia="Times New Roman" w:hAnsi="IBM Plex Mono Medium" w:cs="Times New Roman"/>
          <w:sz w:val="16"/>
          <w:szCs w:val="16"/>
          <w:lang w:val="en-US" w:eastAsia="en-GB"/>
        </w:rPr>
        <w:t xml:space="preserve"> and the accelerated pace of life.</w:t>
      </w:r>
      <w:r w:rsidR="00E374D8">
        <w:rPr>
          <w:rFonts w:ascii="IBM Plex Mono Medium" w:eastAsia="Times New Roman" w:hAnsi="IBM Plex Mono Medium" w:cs="Times New Roman"/>
          <w:sz w:val="16"/>
          <w:szCs w:val="16"/>
          <w:lang w:val="en-US" w:eastAsia="en-GB"/>
        </w:rPr>
        <w:t xml:space="preserve"> </w:t>
      </w:r>
      <w:r w:rsidR="00E26013">
        <w:rPr>
          <w:rFonts w:ascii="IBM Plex Mono Medium" w:eastAsia="Times New Roman" w:hAnsi="IBM Plex Mono Medium" w:cs="Times New Roman"/>
          <w:sz w:val="16"/>
          <w:szCs w:val="16"/>
          <w:lang w:val="en-US" w:eastAsia="en-GB"/>
        </w:rPr>
        <w:br/>
      </w:r>
      <w:r w:rsidR="00E26013">
        <w:rPr>
          <w:rFonts w:ascii="IBM Plex Mono Medium" w:eastAsia="Times New Roman" w:hAnsi="IBM Plex Mono Medium" w:cs="Times New Roman"/>
          <w:sz w:val="16"/>
          <w:szCs w:val="16"/>
          <w:lang w:val="en-US" w:eastAsia="en-GB"/>
        </w:rPr>
        <w:br/>
      </w:r>
      <w:r w:rsidRPr="0017319E">
        <w:rPr>
          <w:rFonts w:ascii="IBM Plex Mono Medium" w:eastAsia="Times New Roman" w:hAnsi="IBM Plex Mono Medium" w:cs="Times New Roman"/>
          <w:sz w:val="16"/>
          <w:szCs w:val="16"/>
          <w:lang w:val="en-US" w:eastAsia="en-GB"/>
        </w:rPr>
        <w:t>During the 1800s – early modernity, social change was ‘intergenerational’: social structures would differ over several generations, something that couldn’t possibly be imagined during the lifespan of a single generation.</w:t>
      </w:r>
      <w:r w:rsidR="00E374D8">
        <w:rPr>
          <w:rFonts w:ascii="IBM Plex Mono Medium" w:eastAsia="Times New Roman" w:hAnsi="IBM Plex Mono Medium" w:cs="Times New Roman"/>
          <w:sz w:val="16"/>
          <w:szCs w:val="16"/>
          <w:lang w:val="en-US" w:eastAsia="en-GB"/>
        </w:rPr>
        <w:t xml:space="preserve"> </w:t>
      </w:r>
      <w:r w:rsidRPr="0017319E">
        <w:rPr>
          <w:rFonts w:ascii="IBM Plex Mono Medium" w:eastAsia="Times New Roman" w:hAnsi="IBM Plex Mono Medium" w:cs="Times New Roman"/>
          <w:sz w:val="16"/>
          <w:szCs w:val="16"/>
          <w:lang w:val="en-US" w:eastAsia="en-GB"/>
        </w:rPr>
        <w:t xml:space="preserve">When a </w:t>
      </w:r>
      <w:r>
        <w:rPr>
          <w:rFonts w:ascii="IBM Plex Mono Medium" w:eastAsia="Times New Roman" w:hAnsi="IBM Plex Mono Medium" w:cs="Times New Roman"/>
          <w:sz w:val="16"/>
          <w:szCs w:val="16"/>
          <w:lang w:val="en-US" w:eastAsia="en-GB"/>
        </w:rPr>
        <w:t>son</w:t>
      </w:r>
      <w:r w:rsidRPr="0017319E">
        <w:rPr>
          <w:rFonts w:ascii="IBM Plex Mono Medium" w:eastAsia="Times New Roman" w:hAnsi="IBM Plex Mono Medium" w:cs="Times New Roman"/>
          <w:sz w:val="16"/>
          <w:szCs w:val="16"/>
          <w:lang w:val="en-US" w:eastAsia="en-GB"/>
        </w:rPr>
        <w:t xml:space="preserve"> was born in the family, it would inherit the profession of the father.</w:t>
      </w:r>
      <w:r>
        <w:rPr>
          <w:rFonts w:ascii="IBM Plex Mono Medium" w:eastAsia="Times New Roman" w:hAnsi="IBM Plex Mono Medium" w:cs="Times New Roman"/>
          <w:sz w:val="16"/>
          <w:szCs w:val="16"/>
          <w:lang w:val="en-US" w:eastAsia="en-GB"/>
        </w:rPr>
        <w:t xml:space="preserve"> </w:t>
      </w:r>
      <w:r w:rsidRPr="0017319E">
        <w:rPr>
          <w:rFonts w:ascii="IBM Plex Mono Medium" w:eastAsia="Times New Roman" w:hAnsi="IBM Plex Mono Medium" w:cs="Times New Roman"/>
          <w:sz w:val="16"/>
          <w:szCs w:val="16"/>
          <w:lang w:val="en-US" w:eastAsia="en-GB"/>
        </w:rPr>
        <w:t>If a daughter was born in the family, it would inherit the mother’s livelihood</w:t>
      </w:r>
      <w:r>
        <w:rPr>
          <w:rFonts w:ascii="IBM Plex Mono Medium" w:eastAsia="Times New Roman" w:hAnsi="IBM Plex Mono Medium" w:cs="Times New Roman"/>
          <w:sz w:val="16"/>
          <w:szCs w:val="16"/>
          <w:lang w:val="en-US" w:eastAsia="en-GB"/>
        </w:rPr>
        <w:t xml:space="preserve">. That means she couldn’t even imagine having a career besides becoming a housewife. </w:t>
      </w:r>
      <w:r w:rsidRPr="0017319E">
        <w:rPr>
          <w:rFonts w:ascii="IBM Plex Mono Medium" w:eastAsia="Times New Roman" w:hAnsi="IBM Plex Mono Medium" w:cs="Times New Roman"/>
          <w:sz w:val="16"/>
          <w:szCs w:val="16"/>
          <w:lang w:val="en-US" w:eastAsia="en-GB"/>
        </w:rPr>
        <w:t xml:space="preserve">The </w:t>
      </w:r>
      <w:r>
        <w:rPr>
          <w:rFonts w:ascii="IBM Plex Mono Medium" w:eastAsia="Times New Roman" w:hAnsi="IBM Plex Mono Medium" w:cs="Times New Roman"/>
          <w:sz w:val="16"/>
          <w:szCs w:val="16"/>
          <w:lang w:val="en-US" w:eastAsia="en-GB"/>
        </w:rPr>
        <w:t>son</w:t>
      </w:r>
      <w:r w:rsidRPr="0017319E">
        <w:rPr>
          <w:rFonts w:ascii="IBM Plex Mono Medium" w:eastAsia="Times New Roman" w:hAnsi="IBM Plex Mono Medium" w:cs="Times New Roman"/>
          <w:sz w:val="16"/>
          <w:szCs w:val="16"/>
          <w:lang w:val="en-US" w:eastAsia="en-GB"/>
        </w:rPr>
        <w:t>, following the lead of it</w:t>
      </w:r>
      <w:r>
        <w:rPr>
          <w:rFonts w:ascii="IBM Plex Mono Medium" w:eastAsia="Times New Roman" w:hAnsi="IBM Plex Mono Medium" w:cs="Times New Roman"/>
          <w:sz w:val="16"/>
          <w:szCs w:val="16"/>
          <w:lang w:val="en-US" w:eastAsia="en-GB"/>
        </w:rPr>
        <w:t>s father</w:t>
      </w:r>
      <w:r w:rsidRPr="0017319E">
        <w:rPr>
          <w:rFonts w:ascii="IBM Plex Mono Medium" w:eastAsia="Times New Roman" w:hAnsi="IBM Plex Mono Medium" w:cs="Times New Roman"/>
          <w:sz w:val="16"/>
          <w:szCs w:val="16"/>
          <w:lang w:val="en-US" w:eastAsia="en-GB"/>
        </w:rPr>
        <w:t xml:space="preserve">, would then again pass it on to the next generation. In classical modernity – between 1800 – 1970, the social change was generational in terms of deciding for each their own profession, which would then be maintained for the rest of their life. Nowadays in late modernity we’re experiencing the ‘intragenerational’; instead of pursuing to one career, it happens frequently that people are switching jobs and even re-educating themselves into different professions. For a profession to last a lifespan has become an exception rather than the norm, and “flexible jobs” </w:t>
      </w:r>
      <w:r w:rsidR="00E374D8">
        <w:rPr>
          <w:rFonts w:ascii="IBM Plex Mono Medium" w:eastAsia="Times New Roman" w:hAnsi="IBM Plex Mono Medium" w:cs="Times New Roman"/>
          <w:sz w:val="16"/>
          <w:szCs w:val="16"/>
          <w:lang w:val="en-US" w:eastAsia="en-GB"/>
        </w:rPr>
        <w:t xml:space="preserve">– </w:t>
      </w:r>
      <w:r w:rsidRPr="0017319E">
        <w:rPr>
          <w:rFonts w:ascii="IBM Plex Mono Medium" w:eastAsia="Times New Roman" w:hAnsi="IBM Plex Mono Medium" w:cs="Times New Roman"/>
          <w:sz w:val="16"/>
          <w:szCs w:val="16"/>
          <w:lang w:val="en-US" w:eastAsia="en-GB"/>
        </w:rPr>
        <w:t>thus flexible</w:t>
      </w:r>
      <w:r w:rsidR="00E374D8">
        <w:rPr>
          <w:rFonts w:ascii="IBM Plex Mono Medium" w:eastAsia="Times New Roman" w:hAnsi="IBM Plex Mono Medium" w:cs="Times New Roman"/>
          <w:sz w:val="16"/>
          <w:szCs w:val="16"/>
          <w:lang w:val="en-US" w:eastAsia="en-GB"/>
        </w:rPr>
        <w:t xml:space="preserve"> and</w:t>
      </w:r>
      <w:r w:rsidRPr="0017319E">
        <w:rPr>
          <w:rFonts w:ascii="IBM Plex Mono Medium" w:eastAsia="Times New Roman" w:hAnsi="IBM Plex Mono Medium" w:cs="Times New Roman"/>
          <w:sz w:val="16"/>
          <w:szCs w:val="16"/>
          <w:lang w:val="en-US" w:eastAsia="en-GB"/>
        </w:rPr>
        <w:t xml:space="preserve"> undefined time are dominating the market.</w:t>
      </w:r>
      <w:r w:rsidRPr="00A62D7E">
        <w:rPr>
          <w:rFonts w:ascii="IBM Plex Mono Medium" w:eastAsia="Times New Roman" w:hAnsi="IBM Plex Mono Medium" w:cs="Times New Roman"/>
          <w:sz w:val="16"/>
          <w:szCs w:val="16"/>
          <w:lang w:val="en-US" w:eastAsia="en-GB"/>
        </w:rPr>
        <w:br/>
      </w:r>
      <w:r w:rsidRPr="00A62D7E">
        <w:rPr>
          <w:rFonts w:ascii="IBM Plex Mono Medium" w:eastAsia="Times New Roman" w:hAnsi="IBM Plex Mono Medium" w:cs="Times New Roman"/>
          <w:sz w:val="16"/>
          <w:szCs w:val="16"/>
          <w:lang w:val="en-US" w:eastAsia="en-GB"/>
        </w:rPr>
        <w:br/>
        <w:t xml:space="preserve">According to Rosa, we have ended up in a paradoxical state in where everything is constantly moving and yet nothing ‘really’ ever changes. The pace of the technological, </w:t>
      </w:r>
      <w:r w:rsidR="00F954BB" w:rsidRPr="00A62D7E">
        <w:rPr>
          <w:rFonts w:ascii="IBM Plex Mono Medium" w:eastAsia="Times New Roman" w:hAnsi="IBM Plex Mono Medium" w:cs="Times New Roman"/>
          <w:sz w:val="16"/>
          <w:szCs w:val="16"/>
          <w:lang w:val="en-US" w:eastAsia="en-GB"/>
        </w:rPr>
        <w:t>economic,</w:t>
      </w:r>
      <w:r w:rsidRPr="00A62D7E">
        <w:rPr>
          <w:rFonts w:ascii="IBM Plex Mono Medium" w:eastAsia="Times New Roman" w:hAnsi="IBM Plex Mono Medium" w:cs="Times New Roman"/>
          <w:sz w:val="16"/>
          <w:szCs w:val="16"/>
          <w:lang w:val="en-US" w:eastAsia="en-GB"/>
        </w:rPr>
        <w:t xml:space="preserve"> and social change is nowadays so fast, that we are unable to control and manage these aspects through the slower processes by the autonomous values. This makes it unable to manage or plan our own lives in any meaningful way. While referring to the modest pace of change during classical modernity, that allowed us to anticipate towards a meaningful life by working hard and investing in education. Despite, we are entangled into waves of change that puts us into directionless and uncertain situations. </w:t>
      </w:r>
      <w:r w:rsidR="00BF765D">
        <w:rPr>
          <w:rFonts w:ascii="IBM Plex Mono Medium" w:eastAsia="Times New Roman" w:hAnsi="IBM Plex Mono Medium" w:cs="Times New Roman"/>
          <w:sz w:val="16"/>
          <w:szCs w:val="16"/>
          <w:lang w:val="en-US" w:eastAsia="en-GB"/>
        </w:rPr>
        <w:br/>
      </w:r>
      <w:r w:rsidRPr="00A62D7E">
        <w:rPr>
          <w:rFonts w:ascii="IBM Plex Mono Medium" w:eastAsia="Times New Roman" w:hAnsi="IBM Plex Mono Medium" w:cs="Times New Roman"/>
          <w:sz w:val="16"/>
          <w:szCs w:val="16"/>
          <w:lang w:val="en-US" w:eastAsia="en-GB"/>
        </w:rPr>
        <w:t xml:space="preserve">We reach out into all the chances that cross our path for the sake of experiencing something new while it doesn’t lead us towards a goal. Therefore, alienation has gained importance on how we </w:t>
      </w:r>
      <w:r w:rsidR="00BF765D">
        <w:rPr>
          <w:rFonts w:ascii="IBM Plex Mono Medium" w:eastAsia="Times New Roman" w:hAnsi="IBM Plex Mono Medium" w:cs="Times New Roman"/>
          <w:sz w:val="16"/>
          <w:szCs w:val="16"/>
          <w:lang w:val="en-US" w:eastAsia="en-GB"/>
        </w:rPr>
        <w:t>endure</w:t>
      </w:r>
      <w:r w:rsidRPr="00A62D7E">
        <w:rPr>
          <w:rFonts w:ascii="IBM Plex Mono Medium" w:eastAsia="Times New Roman" w:hAnsi="IBM Plex Mono Medium" w:cs="Times New Roman"/>
          <w:sz w:val="16"/>
          <w:szCs w:val="16"/>
          <w:lang w:val="en-US" w:eastAsia="en-GB"/>
        </w:rPr>
        <w:t xml:space="preserve"> the dissatisfaction with the problems of late-modern, post-capitalist society. The understanding of alienation becomes apparent in conditions and situations of where we feel we are not living according to our ideals. Although we are ‘free’ to choose how to live for ourselves and not forced by choice through external forces. However, we feel strongly forced to keep up with the intoxicating</w:t>
      </w:r>
      <w:r w:rsidR="00BF765D">
        <w:rPr>
          <w:rFonts w:ascii="IBM Plex Mono Medium" w:eastAsia="Times New Roman" w:hAnsi="IBM Plex Mono Medium" w:cs="Times New Roman"/>
          <w:sz w:val="16"/>
          <w:szCs w:val="16"/>
          <w:lang w:val="en-US" w:eastAsia="en-GB"/>
        </w:rPr>
        <w:t xml:space="preserve"> </w:t>
      </w:r>
      <w:r w:rsidRPr="00A62D7E">
        <w:rPr>
          <w:rFonts w:ascii="IBM Plex Mono Medium" w:eastAsia="Times New Roman" w:hAnsi="IBM Plex Mono Medium" w:cs="Times New Roman"/>
          <w:sz w:val="16"/>
          <w:szCs w:val="16"/>
          <w:lang w:val="en-US" w:eastAsia="en-GB"/>
        </w:rPr>
        <w:t>pace of modern life, even though we choose to live this way.</w:t>
      </w:r>
      <w:r>
        <w:rPr>
          <w:rFonts w:ascii="IBM Plex Mono Medium" w:eastAsia="Times New Roman" w:hAnsi="IBM Plex Mono Medium" w:cs="Times New Roman"/>
          <w:sz w:val="16"/>
          <w:szCs w:val="16"/>
          <w:lang w:val="en-US" w:eastAsia="en-GB"/>
        </w:rPr>
        <w:t xml:space="preserve"> </w:t>
      </w:r>
      <w:r>
        <w:rPr>
          <w:rFonts w:ascii="IBM Plex Mono Medium" w:eastAsia="Times New Roman" w:hAnsi="IBM Plex Mono Medium" w:cs="Times New Roman"/>
          <w:sz w:val="16"/>
          <w:szCs w:val="16"/>
          <w:lang w:val="en-US" w:eastAsia="en-GB"/>
        </w:rPr>
        <w:br/>
      </w:r>
    </w:p>
    <w:p w14:paraId="6534D7B0" w14:textId="77777777" w:rsidR="001011C6" w:rsidRDefault="002D5A4A" w:rsidP="001011C6">
      <w:pPr>
        <w:jc w:val="center"/>
        <w:rPr>
          <w:rFonts w:ascii="IBM Plex Mono Medium" w:eastAsia="Times New Roman" w:hAnsi="IBM Plex Mono Medium" w:cs="Times New Roman"/>
          <w:sz w:val="16"/>
          <w:szCs w:val="16"/>
          <w:lang w:val="en-US" w:eastAsia="en-GB"/>
        </w:rPr>
      </w:pPr>
      <w:r w:rsidRPr="002E47D7">
        <w:rPr>
          <w:rFonts w:ascii="IBM Plex Mono Medium" w:eastAsia="Times New Roman" w:hAnsi="IBM Plex Mono Medium" w:cs="Times New Roman"/>
          <w:i/>
          <w:iCs/>
          <w:sz w:val="16"/>
          <w:szCs w:val="16"/>
          <w:lang w:val="en-US" w:eastAsia="en-GB"/>
        </w:rPr>
        <w:t xml:space="preserve">‘The powers of acceleration no longer are experienced as liberating force, but as an actually enslaving pressure instead.’ Hartmut Rosa </w:t>
      </w:r>
      <w:r w:rsidRPr="00A62D7E">
        <w:rPr>
          <w:rFonts w:ascii="IBM Plex Mono Medium" w:eastAsia="Times New Roman" w:hAnsi="IBM Plex Mono Medium" w:cs="Times New Roman"/>
          <w:sz w:val="16"/>
          <w:szCs w:val="16"/>
          <w:lang w:val="en-US" w:eastAsia="en-GB"/>
        </w:rPr>
        <w:br/>
      </w:r>
    </w:p>
    <w:p w14:paraId="32C413BC" w14:textId="6774075C" w:rsidR="00BF765D" w:rsidDel="004F48F8" w:rsidRDefault="00BF765D" w:rsidP="004F48F8">
      <w:pPr>
        <w:rPr>
          <w:del w:id="156" w:author="Jannie Guo" w:date="2023-02-22T12:43:00Z"/>
          <w:rFonts w:ascii="Courier" w:hAnsi="Courier" w:cs="Courier"/>
          <w:i/>
          <w:iCs/>
          <w:color w:val="5FA137"/>
          <w:sz w:val="16"/>
          <w:szCs w:val="16"/>
          <w:lang w:val="en-GB"/>
        </w:rPr>
      </w:pPr>
      <w:r w:rsidRPr="00A62D7E">
        <w:rPr>
          <w:rFonts w:ascii="IBM Plex Mono Medium" w:eastAsia="Times New Roman" w:hAnsi="IBM Plex Mono Medium" w:cs="Times New Roman"/>
          <w:sz w:val="16"/>
          <w:szCs w:val="16"/>
          <w:lang w:val="en-US" w:eastAsia="en-GB"/>
        </w:rPr>
        <w:t>Resonance is being conceived as the opposite of alienation</w:t>
      </w:r>
      <w:r>
        <w:rPr>
          <w:rStyle w:val="FootnoteReference"/>
          <w:rFonts w:ascii="IBM Plex Mono Medium" w:eastAsia="Times New Roman" w:hAnsi="IBM Plex Mono Medium" w:cs="Times New Roman"/>
          <w:sz w:val="16"/>
          <w:szCs w:val="16"/>
          <w:lang w:val="en-US" w:eastAsia="en-GB"/>
        </w:rPr>
        <w:footnoteReference w:id="5"/>
      </w:r>
      <w:r w:rsidRPr="00A62D7E">
        <w:rPr>
          <w:rFonts w:ascii="IBM Plex Mono Medium" w:eastAsia="Times New Roman" w:hAnsi="IBM Plex Mono Medium" w:cs="Times New Roman"/>
          <w:sz w:val="16"/>
          <w:szCs w:val="16"/>
          <w:lang w:val="en-US" w:eastAsia="en-GB"/>
        </w:rPr>
        <w:t>.</w:t>
      </w:r>
      <w:r>
        <w:rPr>
          <w:rFonts w:ascii="IBM Plex Mono Medium" w:eastAsia="Times New Roman" w:hAnsi="IBM Plex Mono Medium" w:cs="Times New Roman"/>
          <w:sz w:val="16"/>
          <w:szCs w:val="16"/>
          <w:lang w:val="en-US" w:eastAsia="en-GB"/>
        </w:rPr>
        <w:t xml:space="preserve"> O</w:t>
      </w:r>
      <w:r w:rsidRPr="00BF765D">
        <w:rPr>
          <w:rFonts w:ascii="IBM Plex Mono Medium" w:eastAsia="Times New Roman" w:hAnsi="IBM Plex Mono Medium" w:cs="Times New Roman"/>
          <w:sz w:val="16"/>
          <w:szCs w:val="16"/>
          <w:lang w:val="en-US" w:eastAsia="en-GB"/>
        </w:rPr>
        <w:t xml:space="preserve">ne becomes alienated from the world and from oneself. </w:t>
      </w:r>
      <w:r>
        <w:rPr>
          <w:rFonts w:ascii="IBM Plex Mono Medium" w:eastAsia="Times New Roman" w:hAnsi="IBM Plex Mono Medium" w:cs="Times New Roman"/>
          <w:sz w:val="16"/>
          <w:szCs w:val="16"/>
          <w:lang w:val="en-US" w:eastAsia="en-GB"/>
        </w:rPr>
        <w:t>Y</w:t>
      </w:r>
      <w:r w:rsidRPr="00BF765D">
        <w:rPr>
          <w:rFonts w:ascii="IBM Plex Mono Medium" w:eastAsia="Times New Roman" w:hAnsi="IBM Plex Mono Medium" w:cs="Times New Roman"/>
          <w:sz w:val="16"/>
          <w:szCs w:val="16"/>
          <w:lang w:val="en-US" w:eastAsia="en-GB"/>
        </w:rPr>
        <w:t xml:space="preserve">esterday's knowledge is outdated today, the day is barely experienced in short-short time, and </w:t>
      </w:r>
      <w:r w:rsidR="00826974">
        <w:rPr>
          <w:rFonts w:ascii="IBM Plex Mono Medium" w:eastAsia="Times New Roman" w:hAnsi="IBM Plex Mono Medium" w:cs="Times New Roman"/>
          <w:sz w:val="16"/>
          <w:szCs w:val="16"/>
          <w:lang w:val="en-US" w:eastAsia="en-GB"/>
        </w:rPr>
        <w:t xml:space="preserve">work -and personal </w:t>
      </w:r>
      <w:r w:rsidRPr="00BF765D">
        <w:rPr>
          <w:rFonts w:ascii="IBM Plex Mono Medium" w:eastAsia="Times New Roman" w:hAnsi="IBM Plex Mono Medium" w:cs="Times New Roman"/>
          <w:sz w:val="16"/>
          <w:szCs w:val="16"/>
          <w:lang w:val="en-US" w:eastAsia="en-GB"/>
        </w:rPr>
        <w:t xml:space="preserve">relationships </w:t>
      </w:r>
      <w:r w:rsidR="00826974">
        <w:rPr>
          <w:rFonts w:ascii="IBM Plex Mono Medium" w:eastAsia="Times New Roman" w:hAnsi="IBM Plex Mono Medium" w:cs="Times New Roman"/>
          <w:sz w:val="16"/>
          <w:szCs w:val="16"/>
          <w:lang w:val="en-US" w:eastAsia="en-GB"/>
        </w:rPr>
        <w:t xml:space="preserve">become </w:t>
      </w:r>
      <w:r w:rsidRPr="00BF765D">
        <w:rPr>
          <w:rFonts w:ascii="IBM Plex Mono Medium" w:eastAsia="Times New Roman" w:hAnsi="IBM Plex Mono Medium" w:cs="Times New Roman"/>
          <w:sz w:val="16"/>
          <w:szCs w:val="16"/>
          <w:lang w:val="en-US" w:eastAsia="en-GB"/>
        </w:rPr>
        <w:t xml:space="preserve">increasingly volatile. </w:t>
      </w:r>
      <w:r w:rsidR="00826974">
        <w:rPr>
          <w:rFonts w:ascii="IBM Plex Mono Medium" w:eastAsia="Times New Roman" w:hAnsi="IBM Plex Mono Medium" w:cs="Times New Roman"/>
          <w:sz w:val="16"/>
          <w:szCs w:val="16"/>
          <w:lang w:val="en-US" w:eastAsia="en-GB"/>
        </w:rPr>
        <w:t xml:space="preserve">Consequently, this can be seen as </w:t>
      </w:r>
      <w:r w:rsidRPr="00BF765D">
        <w:rPr>
          <w:rFonts w:ascii="IBM Plex Mono Medium" w:eastAsia="Times New Roman" w:hAnsi="IBM Plex Mono Medium" w:cs="Times New Roman"/>
          <w:sz w:val="16"/>
          <w:szCs w:val="16"/>
          <w:lang w:val="en-US" w:eastAsia="en-GB"/>
        </w:rPr>
        <w:t xml:space="preserve">the flip side of </w:t>
      </w:r>
      <w:r w:rsidR="00826974">
        <w:rPr>
          <w:rFonts w:ascii="IBM Plex Mono Medium" w:eastAsia="Times New Roman" w:hAnsi="IBM Plex Mono Medium" w:cs="Times New Roman"/>
          <w:sz w:val="16"/>
          <w:szCs w:val="16"/>
          <w:lang w:val="en-US" w:eastAsia="en-GB"/>
        </w:rPr>
        <w:t xml:space="preserve">the </w:t>
      </w:r>
      <w:r w:rsidRPr="00BF765D">
        <w:rPr>
          <w:rFonts w:ascii="IBM Plex Mono Medium" w:eastAsia="Times New Roman" w:hAnsi="IBM Plex Mono Medium" w:cs="Times New Roman"/>
          <w:sz w:val="16"/>
          <w:szCs w:val="16"/>
          <w:lang w:val="en-US" w:eastAsia="en-GB"/>
        </w:rPr>
        <w:t>increas</w:t>
      </w:r>
      <w:r w:rsidR="00826974">
        <w:rPr>
          <w:rFonts w:ascii="IBM Plex Mono Medium" w:eastAsia="Times New Roman" w:hAnsi="IBM Plex Mono Medium" w:cs="Times New Roman"/>
          <w:sz w:val="16"/>
          <w:szCs w:val="16"/>
          <w:lang w:val="en-US" w:eastAsia="en-GB"/>
        </w:rPr>
        <w:t>ed</w:t>
      </w:r>
      <w:r w:rsidRPr="00BF765D">
        <w:rPr>
          <w:rFonts w:ascii="IBM Plex Mono Medium" w:eastAsia="Times New Roman" w:hAnsi="IBM Plex Mono Medium" w:cs="Times New Roman"/>
          <w:sz w:val="16"/>
          <w:szCs w:val="16"/>
          <w:lang w:val="en-US" w:eastAsia="en-GB"/>
        </w:rPr>
        <w:t xml:space="preserve"> efficiency</w:t>
      </w:r>
      <w:r w:rsidR="00826974">
        <w:rPr>
          <w:rFonts w:ascii="IBM Plex Mono Medium" w:eastAsia="Times New Roman" w:hAnsi="IBM Plex Mono Medium" w:cs="Times New Roman"/>
          <w:sz w:val="16"/>
          <w:szCs w:val="16"/>
          <w:lang w:val="en-US" w:eastAsia="en-GB"/>
        </w:rPr>
        <w:t>.</w:t>
      </w:r>
      <w:r w:rsidRPr="00BF765D">
        <w:rPr>
          <w:rFonts w:ascii="IBM Plex Mono Medium" w:eastAsia="Times New Roman" w:hAnsi="IBM Plex Mono Medium" w:cs="Times New Roman"/>
          <w:sz w:val="16"/>
          <w:szCs w:val="16"/>
          <w:lang w:val="en-US" w:eastAsia="en-GB"/>
        </w:rPr>
        <w:t xml:space="preserve"> </w:t>
      </w:r>
      <w:r w:rsidR="00826974">
        <w:rPr>
          <w:rFonts w:ascii="IBM Plex Mono Medium" w:eastAsia="Times New Roman" w:hAnsi="IBM Plex Mono Medium" w:cs="Times New Roman"/>
          <w:sz w:val="16"/>
          <w:szCs w:val="16"/>
          <w:lang w:val="en-US" w:eastAsia="en-GB"/>
        </w:rPr>
        <w:t>I</w:t>
      </w:r>
      <w:r w:rsidRPr="00BF765D">
        <w:rPr>
          <w:rFonts w:ascii="IBM Plex Mono Medium" w:eastAsia="Times New Roman" w:hAnsi="IBM Plex Mono Medium" w:cs="Times New Roman"/>
          <w:sz w:val="16"/>
          <w:szCs w:val="16"/>
          <w:lang w:val="en-US" w:eastAsia="en-GB"/>
        </w:rPr>
        <w:t>t</w:t>
      </w:r>
      <w:r w:rsidR="00826974">
        <w:rPr>
          <w:rFonts w:ascii="IBM Plex Mono Medium" w:eastAsia="Times New Roman" w:hAnsi="IBM Plex Mono Medium" w:cs="Times New Roman"/>
          <w:sz w:val="16"/>
          <w:szCs w:val="16"/>
          <w:lang w:val="en-US" w:eastAsia="en-GB"/>
        </w:rPr>
        <w:t xml:space="preserve"> will</w:t>
      </w:r>
      <w:r w:rsidRPr="00BF765D">
        <w:rPr>
          <w:rFonts w:ascii="IBM Plex Mono Medium" w:eastAsia="Times New Roman" w:hAnsi="IBM Plex Mono Medium" w:cs="Times New Roman"/>
          <w:sz w:val="16"/>
          <w:szCs w:val="16"/>
          <w:lang w:val="en-US" w:eastAsia="en-GB"/>
        </w:rPr>
        <w:t xml:space="preserve"> culminate in more </w:t>
      </w:r>
      <w:r w:rsidR="00313AEA">
        <w:rPr>
          <w:rFonts w:ascii="IBM Plex Mono Medium" w:eastAsia="Times New Roman" w:hAnsi="IBM Plex Mono Medium" w:cs="Times New Roman"/>
          <w:sz w:val="16"/>
          <w:szCs w:val="16"/>
          <w:lang w:val="en-US" w:eastAsia="en-GB"/>
        </w:rPr>
        <w:lastRenderedPageBreak/>
        <w:t xml:space="preserve">and more </w:t>
      </w:r>
      <w:r w:rsidRPr="00BF765D">
        <w:rPr>
          <w:rFonts w:ascii="IBM Plex Mono Medium" w:eastAsia="Times New Roman" w:hAnsi="IBM Plex Mono Medium" w:cs="Times New Roman"/>
          <w:sz w:val="16"/>
          <w:szCs w:val="16"/>
          <w:lang w:val="en-US" w:eastAsia="en-GB"/>
        </w:rPr>
        <w:t>of the same</w:t>
      </w:r>
      <w:r w:rsidR="00826974">
        <w:rPr>
          <w:rFonts w:ascii="IBM Plex Mono Medium" w:eastAsia="Times New Roman" w:hAnsi="IBM Plex Mono Medium" w:cs="Times New Roman"/>
          <w:sz w:val="16"/>
          <w:szCs w:val="16"/>
          <w:lang w:val="en-US" w:eastAsia="en-GB"/>
        </w:rPr>
        <w:t xml:space="preserve"> mind-numbing and </w:t>
      </w:r>
      <w:r w:rsidR="00313AEA">
        <w:rPr>
          <w:rFonts w:ascii="IBM Plex Mono Medium" w:eastAsia="Times New Roman" w:hAnsi="IBM Plex Mono Medium" w:cs="Times New Roman"/>
          <w:sz w:val="16"/>
          <w:szCs w:val="16"/>
          <w:lang w:val="en-US" w:eastAsia="en-GB"/>
        </w:rPr>
        <w:t>monotonous cycle.</w:t>
      </w:r>
      <w:r w:rsidR="007E2774">
        <w:rPr>
          <w:rFonts w:ascii="IBM Plex Mono Medium" w:eastAsia="Times New Roman" w:hAnsi="IBM Plex Mono Medium" w:cs="Times New Roman"/>
          <w:sz w:val="16"/>
          <w:szCs w:val="16"/>
          <w:lang w:val="en-US" w:eastAsia="en-GB"/>
        </w:rPr>
        <w:t xml:space="preserve"> The argue from Rosa is to search for something to resonate with. A connection through a conversation in relation to the occurrence which could be a person but also</w:t>
      </w:r>
      <w:r w:rsidR="00027DFA">
        <w:rPr>
          <w:rFonts w:ascii="IBM Plex Mono Medium" w:eastAsia="Times New Roman" w:hAnsi="IBM Plex Mono Medium" w:cs="Times New Roman"/>
          <w:sz w:val="16"/>
          <w:szCs w:val="16"/>
          <w:lang w:val="en-US" w:eastAsia="en-GB"/>
        </w:rPr>
        <w:t xml:space="preserve"> a specific object. It acts as a methodology that would break out </w:t>
      </w:r>
      <w:r w:rsidR="00D8552C">
        <w:rPr>
          <w:rFonts w:ascii="IBM Plex Mono Medium" w:eastAsia="Times New Roman" w:hAnsi="IBM Plex Mono Medium" w:cs="Times New Roman"/>
          <w:sz w:val="16"/>
          <w:szCs w:val="16"/>
          <w:lang w:val="en-US" w:eastAsia="en-GB"/>
        </w:rPr>
        <w:t xml:space="preserve">any of the form of repetition that comes with the short-short pattern within the acceleration. </w:t>
      </w:r>
    </w:p>
    <w:p w14:paraId="694B3049" w14:textId="5CC315D0" w:rsidR="004F48F8" w:rsidRDefault="004F48F8" w:rsidP="00313AEA">
      <w:pPr>
        <w:rPr>
          <w:ins w:id="157" w:author="Jannie Guo" w:date="2023-02-22T12:43:00Z"/>
          <w:rFonts w:ascii="Courier" w:hAnsi="Courier" w:cs="Courier"/>
          <w:i/>
          <w:iCs/>
          <w:color w:val="5FA137"/>
          <w:sz w:val="16"/>
          <w:szCs w:val="16"/>
          <w:lang w:val="en-GB"/>
        </w:rPr>
      </w:pPr>
    </w:p>
    <w:p w14:paraId="4328AC8C" w14:textId="2CC40D60" w:rsidR="004F48F8" w:rsidRDefault="004F48F8" w:rsidP="00313AEA">
      <w:pPr>
        <w:rPr>
          <w:ins w:id="158" w:author="Jannie Guo" w:date="2023-02-22T12:43:00Z"/>
          <w:rFonts w:ascii="Courier" w:hAnsi="Courier" w:cs="Courier"/>
          <w:i/>
          <w:iCs/>
          <w:color w:val="5FA137"/>
          <w:sz w:val="16"/>
          <w:szCs w:val="16"/>
          <w:lang w:val="en-GB"/>
        </w:rPr>
      </w:pPr>
    </w:p>
    <w:p w14:paraId="7841EAD9" w14:textId="77777777" w:rsidR="004F48F8" w:rsidRDefault="004F48F8" w:rsidP="00313AEA">
      <w:pPr>
        <w:rPr>
          <w:ins w:id="159" w:author="Jannie Guo" w:date="2023-02-22T12:43:00Z"/>
          <w:rFonts w:ascii="IBM Plex Mono Medium" w:eastAsia="Times New Roman" w:hAnsi="IBM Plex Mono Medium" w:cs="Times New Roman"/>
          <w:sz w:val="16"/>
          <w:szCs w:val="16"/>
          <w:lang w:val="en-US" w:eastAsia="en-GB"/>
        </w:rPr>
      </w:pPr>
    </w:p>
    <w:p w14:paraId="0D39564F" w14:textId="1F1F1FDC" w:rsidR="00A50B34" w:rsidRPr="007D6C54" w:rsidDel="004F48F8" w:rsidRDefault="00940501" w:rsidP="00BF765D">
      <w:pPr>
        <w:rPr>
          <w:del w:id="160" w:author="Jannie Guo" w:date="2023-02-22T12:43:00Z"/>
          <w:rFonts w:ascii="IBM Plex Mono Medium" w:eastAsia="Times New Roman" w:hAnsi="IBM Plex Mono Medium" w:cs="Times New Roman"/>
          <w:sz w:val="16"/>
          <w:szCs w:val="16"/>
          <w:lang w:val="en-GB" w:eastAsia="en-GB"/>
        </w:rPr>
      </w:pPr>
      <w:del w:id="161" w:author="Jannie Guo" w:date="2023-02-22T12:43:00Z">
        <w:r w:rsidDel="004F48F8">
          <w:rPr>
            <w:rFonts w:ascii="IBM Plex Mono Medium" w:eastAsia="Times New Roman" w:hAnsi="IBM Plex Mono Medium" w:cs="Times New Roman"/>
            <w:color w:val="000000" w:themeColor="text1"/>
            <w:sz w:val="16"/>
            <w:szCs w:val="16"/>
            <w:lang w:val="en-US" w:eastAsia="en-GB"/>
          </w:rPr>
          <w:br/>
        </w:r>
      </w:del>
    </w:p>
    <w:p w14:paraId="3913B498" w14:textId="77777777" w:rsidR="004F48F8" w:rsidRDefault="00890358" w:rsidP="004F48F8">
      <w:pPr>
        <w:rPr>
          <w:ins w:id="162" w:author="Jannie Guo" w:date="2023-02-22T12:43:00Z"/>
          <w:rFonts w:ascii="IBM Plex Mono Medium" w:eastAsia="Times New Roman" w:hAnsi="IBM Plex Mono Medium" w:cs="Times New Roman"/>
          <w:b/>
          <w:bCs/>
          <w:sz w:val="16"/>
          <w:szCs w:val="16"/>
          <w:lang w:val="en-US" w:eastAsia="en-GB"/>
        </w:rPr>
      </w:pPr>
      <w:r>
        <w:rPr>
          <w:rFonts w:ascii="Courier" w:hAnsi="Courier" w:cs="Courier"/>
          <w:i/>
          <w:iCs/>
          <w:color w:val="5FA137"/>
          <w:sz w:val="16"/>
          <w:szCs w:val="16"/>
          <w:lang w:val="en-GB"/>
        </w:rPr>
        <w:t xml:space="preserve">At the time of writing this, it became already quite dark outside. The lamppost which is shining through the back garden inside through the window has been on for a few hours. Usually, streetlamps turn on during ‘our’ wintertime – around </w:t>
      </w:r>
      <w:proofErr w:type="gramStart"/>
      <w:r>
        <w:rPr>
          <w:rFonts w:ascii="Courier" w:hAnsi="Courier" w:cs="Courier"/>
          <w:i/>
          <w:iCs/>
          <w:color w:val="5FA137"/>
          <w:sz w:val="16"/>
          <w:szCs w:val="16"/>
          <w:lang w:val="en-GB"/>
        </w:rPr>
        <w:t>17:00?.</w:t>
      </w:r>
      <w:proofErr w:type="gramEnd"/>
      <w:r>
        <w:rPr>
          <w:rFonts w:ascii="Courier" w:hAnsi="Courier" w:cs="Courier"/>
          <w:i/>
          <w:iCs/>
          <w:color w:val="5FA137"/>
          <w:sz w:val="16"/>
          <w:szCs w:val="16"/>
          <w:lang w:val="en-GB"/>
        </w:rPr>
        <w:t xml:space="preserve"> </w:t>
      </w:r>
      <w:r w:rsidRPr="003C4440">
        <w:rPr>
          <w:rFonts w:ascii="Courier" w:hAnsi="Courier" w:cs="Courier"/>
          <w:i/>
          <w:iCs/>
          <w:color w:val="5FA137"/>
          <w:sz w:val="16"/>
          <w:szCs w:val="16"/>
          <w:lang w:val="en-GB"/>
        </w:rPr>
        <w:t>Unknowingly</w:t>
      </w:r>
      <w:r>
        <w:rPr>
          <w:rFonts w:ascii="Courier" w:hAnsi="Courier" w:cs="Courier"/>
          <w:i/>
          <w:iCs/>
          <w:color w:val="5FA137"/>
          <w:sz w:val="16"/>
          <w:szCs w:val="16"/>
          <w:lang w:val="en-GB"/>
        </w:rPr>
        <w:t>, I followed the same idea by switching on the lights at home as well. One would brighten up the kitchen where the other lamp sets the couch in the centre of attention. The third lamp was hanging right above the dining- and worktable in which the brightness could carefully be adjusted by a rotary dimmer switch. What meant for me was to dim the dining lamp for creating a nice cosy atmosphere. I didn’t notice what time it was after I got out of the shower and walked into the kitchen. Apparently, there was a clock time mentioned on the display of the oven. It says 20:07. I should have known and checked this beforehand. For the rest of the evening, I unconsciously checked the oven display for another few times out of a tick.</w:t>
      </w:r>
      <w:r>
        <w:rPr>
          <w:rFonts w:ascii="Courier" w:hAnsi="Courier" w:cs="Courier"/>
          <w:i/>
          <w:iCs/>
          <w:color w:val="5FA137"/>
          <w:sz w:val="16"/>
          <w:szCs w:val="16"/>
          <w:lang w:val="en-GB"/>
        </w:rPr>
        <w:br/>
      </w:r>
      <w:r>
        <w:rPr>
          <w:rFonts w:ascii="Courier" w:hAnsi="Courier" w:cs="Courier"/>
          <w:i/>
          <w:iCs/>
          <w:color w:val="5FA137"/>
          <w:sz w:val="16"/>
          <w:szCs w:val="16"/>
          <w:lang w:val="en-GB"/>
        </w:rPr>
        <w:br/>
        <w:t xml:space="preserve">  In the late evening, I decided to take a walk around the </w:t>
      </w:r>
      <w:proofErr w:type="spellStart"/>
      <w:r>
        <w:rPr>
          <w:rFonts w:ascii="Courier" w:hAnsi="Courier" w:cs="Courier"/>
          <w:i/>
          <w:iCs/>
          <w:color w:val="5FA137"/>
          <w:sz w:val="16"/>
          <w:szCs w:val="16"/>
          <w:lang w:val="en-GB"/>
        </w:rPr>
        <w:t>neighborhood</w:t>
      </w:r>
      <w:proofErr w:type="spellEnd"/>
      <w:r>
        <w:rPr>
          <w:rFonts w:ascii="Courier" w:hAnsi="Courier" w:cs="Courier"/>
          <w:i/>
          <w:iCs/>
          <w:color w:val="5FA137"/>
          <w:sz w:val="16"/>
          <w:szCs w:val="16"/>
          <w:lang w:val="en-GB"/>
        </w:rPr>
        <w:t xml:space="preserve">. This was a ‘delayed’ decision since I couldn’t figure out how to lock the door. It wasn’t locked at all during the whole day, so I texted my friend about this, but I didn't </w:t>
      </w:r>
      <w:proofErr w:type="gramStart"/>
      <w:r>
        <w:rPr>
          <w:rFonts w:ascii="Courier" w:hAnsi="Courier" w:cs="Courier"/>
          <w:i/>
          <w:iCs/>
          <w:color w:val="5FA137"/>
          <w:sz w:val="16"/>
          <w:szCs w:val="16"/>
          <w:lang w:val="en-GB"/>
        </w:rPr>
        <w:t>received</w:t>
      </w:r>
      <w:proofErr w:type="gramEnd"/>
      <w:r>
        <w:rPr>
          <w:rFonts w:ascii="Courier" w:hAnsi="Courier" w:cs="Courier"/>
          <w:i/>
          <w:iCs/>
          <w:color w:val="5FA137"/>
          <w:sz w:val="16"/>
          <w:szCs w:val="16"/>
          <w:lang w:val="en-GB"/>
        </w:rPr>
        <w:t xml:space="preserve"> a response before I turned off my phone. At the same time, I wasn’t fully comfortable with going out without my phone and with the idea that I couldn’t lock the house. Therefore, I couldn’t refuse the idea to turn on my phone to see if she replied to me. At the same time, it gave me a bit courage to go out and to have my phone with me just in case.</w:t>
      </w:r>
    </w:p>
    <w:p w14:paraId="32120FFE" w14:textId="10269273" w:rsidR="006F674C" w:rsidRPr="00A079DA" w:rsidRDefault="004F48F8">
      <w:pPr>
        <w:rPr>
          <w:rFonts w:ascii="IBM Plex Mono Medium" w:eastAsia="Times New Roman" w:hAnsi="IBM Plex Mono Medium" w:cs="Times New Roman"/>
          <w:b/>
          <w:bCs/>
          <w:sz w:val="16"/>
          <w:szCs w:val="16"/>
          <w:lang w:val="en-US" w:eastAsia="en-GB"/>
          <w:rPrChange w:id="163" w:author="Jannie Guo" w:date="2023-02-22T11:53:00Z">
            <w:rPr>
              <w:sz w:val="16"/>
              <w:szCs w:val="16"/>
              <w:lang w:val="en-US"/>
            </w:rPr>
          </w:rPrChange>
        </w:rPr>
        <w:pPrChange w:id="164" w:author="Jannie Guo" w:date="2023-02-22T12:43:00Z">
          <w:pPr>
            <w:keepNext/>
            <w:spacing w:before="100" w:beforeAutospacing="1" w:after="100" w:afterAutospacing="1"/>
          </w:pPr>
        </w:pPrChange>
      </w:pPr>
      <w:ins w:id="165" w:author="Jannie Guo" w:date="2023-02-22T12:43:00Z">
        <w:r>
          <w:rPr>
            <w:rFonts w:ascii="IBM Plex Mono Medium" w:eastAsia="Times New Roman" w:hAnsi="IBM Plex Mono Medium" w:cs="Times New Roman"/>
            <w:b/>
            <w:bCs/>
            <w:sz w:val="16"/>
            <w:szCs w:val="16"/>
            <w:lang w:val="en-US" w:eastAsia="en-GB"/>
          </w:rPr>
          <w:br w:type="page"/>
        </w:r>
      </w:ins>
      <w:del w:id="166" w:author="Jannie Guo" w:date="2023-02-22T12:43:00Z">
        <w:r w:rsidR="00890358" w:rsidDel="004F48F8">
          <w:rPr>
            <w:rFonts w:ascii="IBM Plex Mono Medium" w:eastAsia="Times New Roman" w:hAnsi="IBM Plex Mono Medium" w:cs="Times New Roman"/>
            <w:b/>
            <w:bCs/>
            <w:sz w:val="16"/>
            <w:szCs w:val="16"/>
            <w:lang w:val="en-US" w:eastAsia="en-GB"/>
          </w:rPr>
          <w:lastRenderedPageBreak/>
          <w:br/>
        </w:r>
      </w:del>
      <w:del w:id="167" w:author="Jannie Guo" w:date="2023-02-22T11:53:00Z">
        <w:r w:rsidR="00890358" w:rsidDel="00A079DA">
          <w:rPr>
            <w:rFonts w:ascii="IBM Plex Mono Medium" w:eastAsia="Times New Roman" w:hAnsi="IBM Plex Mono Medium" w:cs="Times New Roman"/>
            <w:b/>
            <w:bCs/>
            <w:sz w:val="16"/>
            <w:szCs w:val="16"/>
            <w:lang w:val="en-US" w:eastAsia="en-GB"/>
          </w:rPr>
          <w:br/>
        </w:r>
        <w:r w:rsidR="00E374D8" w:rsidDel="00A079DA">
          <w:rPr>
            <w:rFonts w:ascii="IBM Plex Mono Medium" w:eastAsia="Times New Roman" w:hAnsi="IBM Plex Mono Medium" w:cs="Times New Roman"/>
            <w:b/>
            <w:bCs/>
            <w:sz w:val="16"/>
            <w:szCs w:val="16"/>
            <w:lang w:val="en-US" w:eastAsia="en-GB"/>
          </w:rPr>
          <w:br/>
        </w:r>
      </w:del>
      <w:r w:rsidR="002D5A4A">
        <w:rPr>
          <w:rFonts w:ascii="IBM Plex Mono Medium" w:eastAsia="Times New Roman" w:hAnsi="IBM Plex Mono Medium" w:cs="Times New Roman"/>
          <w:b/>
          <w:bCs/>
          <w:sz w:val="16"/>
          <w:szCs w:val="16"/>
          <w:lang w:val="en-US" w:eastAsia="en-GB"/>
        </w:rPr>
        <w:t>‘</w:t>
      </w:r>
      <w:r w:rsidR="002D5A4A" w:rsidRPr="007A03D9">
        <w:rPr>
          <w:rFonts w:ascii="IBM Plex Mono Medium" w:eastAsia="Times New Roman" w:hAnsi="IBM Plex Mono Medium" w:cs="Times New Roman"/>
          <w:b/>
          <w:bCs/>
          <w:sz w:val="16"/>
          <w:szCs w:val="16"/>
          <w:lang w:val="en-US" w:eastAsia="en-GB"/>
        </w:rPr>
        <w:t>Chapter 2</w:t>
      </w:r>
      <w:r w:rsidR="002D5A4A">
        <w:rPr>
          <w:rFonts w:ascii="IBM Plex Mono Medium" w:eastAsia="Times New Roman" w:hAnsi="IBM Plex Mono Medium" w:cs="Times New Roman"/>
          <w:b/>
          <w:bCs/>
          <w:sz w:val="16"/>
          <w:szCs w:val="16"/>
          <w:lang w:val="en-US" w:eastAsia="en-GB"/>
        </w:rPr>
        <w:t>’</w:t>
      </w:r>
      <w:r w:rsidR="002D5A4A">
        <w:rPr>
          <w:rFonts w:ascii="IBM Plex Mono Medium" w:eastAsia="Times New Roman" w:hAnsi="IBM Plex Mono Medium" w:cs="Times New Roman"/>
          <w:sz w:val="16"/>
          <w:szCs w:val="16"/>
          <w:lang w:val="en-US" w:eastAsia="en-GB"/>
        </w:rPr>
        <w:t xml:space="preserve"> </w:t>
      </w:r>
      <w:r w:rsidR="002D5A4A" w:rsidRPr="002D5A4A">
        <w:rPr>
          <w:rFonts w:ascii="IBM Plex Mono Medium" w:eastAsia="Times New Roman" w:hAnsi="IBM Plex Mono Medium" w:cs="Times New Roman"/>
          <w:b/>
          <w:bCs/>
          <w:sz w:val="16"/>
          <w:szCs w:val="16"/>
          <w:lang w:val="en-US" w:eastAsia="en-GB"/>
        </w:rPr>
        <w:t xml:space="preserve">– </w:t>
      </w:r>
      <w:r w:rsidR="00E374D8">
        <w:rPr>
          <w:rFonts w:ascii="IBM Plex Mono Medium" w:eastAsia="Times New Roman" w:hAnsi="IBM Plex Mono Medium" w:cs="Times New Roman"/>
          <w:b/>
          <w:bCs/>
          <w:sz w:val="16"/>
          <w:szCs w:val="16"/>
          <w:lang w:val="en-US" w:eastAsia="en-GB"/>
        </w:rPr>
        <w:t>E</w:t>
      </w:r>
      <w:r w:rsidR="00E374D8" w:rsidRPr="00D503A9">
        <w:rPr>
          <w:rFonts w:ascii="IBM Plex Mono Medium" w:eastAsia="Times New Roman" w:hAnsi="IBM Plex Mono Medium" w:cs="Times New Roman"/>
          <w:b/>
          <w:bCs/>
          <w:sz w:val="16"/>
          <w:szCs w:val="16"/>
          <w:lang w:val="en-US" w:eastAsia="en-GB"/>
        </w:rPr>
        <w:t xml:space="preserve">xamining the sense of </w:t>
      </w:r>
      <w:r w:rsidR="00E374D8">
        <w:rPr>
          <w:rFonts w:ascii="IBM Plex Mono Medium" w:eastAsia="Times New Roman" w:hAnsi="IBM Plex Mono Medium" w:cs="Times New Roman"/>
          <w:b/>
          <w:bCs/>
          <w:sz w:val="16"/>
          <w:szCs w:val="16"/>
          <w:lang w:val="en-US" w:eastAsia="en-GB"/>
        </w:rPr>
        <w:t>time</w:t>
      </w:r>
      <w:r w:rsidR="002D5A4A">
        <w:rPr>
          <w:rFonts w:ascii="IBM Plex Mono Medium" w:eastAsia="Times New Roman" w:hAnsi="IBM Plex Mono Medium" w:cs="Times New Roman"/>
          <w:sz w:val="16"/>
          <w:szCs w:val="16"/>
          <w:lang w:val="en-US" w:eastAsia="en-GB"/>
        </w:rPr>
        <w:br/>
      </w:r>
      <w:r w:rsidR="00A50B34" w:rsidRPr="00A62D7E">
        <w:rPr>
          <w:rFonts w:ascii="IBM Plex Mono Medium" w:eastAsia="Times New Roman" w:hAnsi="IBM Plex Mono Medium" w:cs="Times New Roman"/>
          <w:sz w:val="16"/>
          <w:szCs w:val="16"/>
          <w:lang w:val="en-US" w:eastAsia="en-GB"/>
        </w:rPr>
        <w:t xml:space="preserve">During the 90’s, </w:t>
      </w:r>
      <w:r w:rsidR="006F674C" w:rsidRPr="00A62D7E">
        <w:rPr>
          <w:rFonts w:ascii="IBM Plex Mono Medium" w:eastAsia="Times New Roman" w:hAnsi="IBM Plex Mono Medium" w:cs="Times New Roman"/>
          <w:sz w:val="16"/>
          <w:szCs w:val="16"/>
          <w:lang w:val="en-US" w:eastAsia="en-GB"/>
        </w:rPr>
        <w:t>t</w:t>
      </w:r>
      <w:r w:rsidR="00A50B34" w:rsidRPr="00A62D7E">
        <w:rPr>
          <w:rFonts w:ascii="IBM Plex Mono Medium" w:eastAsia="Times New Roman" w:hAnsi="IBM Plex Mono Medium" w:cs="Times New Roman"/>
          <w:sz w:val="16"/>
          <w:szCs w:val="16"/>
          <w:lang w:val="en-US" w:eastAsia="en-GB"/>
        </w:rPr>
        <w:t xml:space="preserve">he Taiwanese Artist </w:t>
      </w:r>
      <w:proofErr w:type="spellStart"/>
      <w:r w:rsidR="00A50B34" w:rsidRPr="00A62D7E">
        <w:rPr>
          <w:rFonts w:ascii="IBM Plex Mono Medium" w:eastAsia="Times New Roman" w:hAnsi="IBM Plex Mono Medium" w:cs="Times New Roman"/>
          <w:sz w:val="16"/>
          <w:szCs w:val="16"/>
          <w:lang w:val="en-US" w:eastAsia="en-GB"/>
        </w:rPr>
        <w:t>Te</w:t>
      </w:r>
      <w:r w:rsidR="00D55D16">
        <w:rPr>
          <w:rFonts w:ascii="IBM Plex Mono Medium" w:eastAsia="Times New Roman" w:hAnsi="IBM Plex Mono Medium" w:cs="Times New Roman"/>
          <w:sz w:val="16"/>
          <w:szCs w:val="16"/>
          <w:lang w:val="en-US" w:eastAsia="en-GB"/>
        </w:rPr>
        <w:t>h</w:t>
      </w:r>
      <w:r w:rsidR="00A50B34" w:rsidRPr="00A62D7E">
        <w:rPr>
          <w:rFonts w:ascii="IBM Plex Mono Medium" w:eastAsia="Times New Roman" w:hAnsi="IBM Plex Mono Medium" w:cs="Times New Roman"/>
          <w:sz w:val="16"/>
          <w:szCs w:val="16"/>
          <w:lang w:val="en-US" w:eastAsia="en-GB"/>
        </w:rPr>
        <w:t>ching</w:t>
      </w:r>
      <w:proofErr w:type="spellEnd"/>
      <w:r w:rsidR="00A50B34" w:rsidRPr="00A62D7E">
        <w:rPr>
          <w:rFonts w:ascii="IBM Plex Mono Medium" w:eastAsia="Times New Roman" w:hAnsi="IBM Plex Mono Medium" w:cs="Times New Roman"/>
          <w:sz w:val="16"/>
          <w:szCs w:val="16"/>
          <w:lang w:val="en-US" w:eastAsia="en-GB"/>
        </w:rPr>
        <w:t xml:space="preserve"> Hsieh dedicated himself to the discipline of punching a time clock every hour for 12 months, 24 hours a day in his project ‘Time Clock Piece, (One Year Performance 1980-1981)’.</w:t>
      </w:r>
      <w:r w:rsidR="00BB5B5E" w:rsidRPr="00A62D7E">
        <w:rPr>
          <w:rStyle w:val="FootnoteReference"/>
          <w:rFonts w:ascii="IBM Plex Mono Medium" w:eastAsia="Times New Roman" w:hAnsi="IBM Plex Mono Medium" w:cs="Times New Roman"/>
          <w:sz w:val="16"/>
          <w:szCs w:val="16"/>
          <w:lang w:val="en-US" w:eastAsia="en-GB"/>
        </w:rPr>
        <w:t xml:space="preserve"> </w:t>
      </w:r>
      <w:r w:rsidR="00BB5B5E" w:rsidRPr="00A62D7E">
        <w:rPr>
          <w:rStyle w:val="FootnoteReference"/>
          <w:rFonts w:ascii="IBM Plex Mono Medium" w:eastAsia="Times New Roman" w:hAnsi="IBM Plex Mono Medium" w:cs="Times New Roman"/>
          <w:sz w:val="16"/>
          <w:szCs w:val="16"/>
          <w:lang w:val="en-US" w:eastAsia="en-GB"/>
        </w:rPr>
        <w:footnoteReference w:id="6"/>
      </w:r>
      <w:r w:rsidR="00A50B34" w:rsidRPr="00A62D7E">
        <w:rPr>
          <w:rFonts w:ascii="IBM Plex Mono Medium" w:eastAsia="Times New Roman" w:hAnsi="IBM Plex Mono Medium" w:cs="Times New Roman"/>
          <w:sz w:val="16"/>
          <w:szCs w:val="16"/>
          <w:lang w:val="en-US" w:eastAsia="en-GB"/>
        </w:rPr>
        <w:t xml:space="preserve"> The evidence of 365 </w:t>
      </w:r>
      <w:r w:rsidR="004D0C65" w:rsidRPr="00A62D7E">
        <w:rPr>
          <w:rFonts w:ascii="IBM Plex Mono Medium" w:eastAsia="Times New Roman" w:hAnsi="IBM Plex Mono Medium" w:cs="Times New Roman"/>
          <w:sz w:val="16"/>
          <w:szCs w:val="16"/>
          <w:lang w:val="en-US" w:eastAsia="en-GB"/>
        </w:rPr>
        <w:t>punch cards</w:t>
      </w:r>
      <w:r w:rsidR="00A50B34" w:rsidRPr="00A62D7E">
        <w:rPr>
          <w:rFonts w:ascii="IBM Plex Mono Medium" w:eastAsia="Times New Roman" w:hAnsi="IBM Plex Mono Medium" w:cs="Times New Roman"/>
          <w:sz w:val="16"/>
          <w:szCs w:val="16"/>
          <w:lang w:val="en-US" w:eastAsia="en-GB"/>
        </w:rPr>
        <w:t xml:space="preserve"> and 365 filmstrips </w:t>
      </w:r>
      <w:r w:rsidR="00F954BB">
        <w:rPr>
          <w:rFonts w:ascii="IBM Plex Mono Medium" w:eastAsia="Times New Roman" w:hAnsi="IBM Plex Mono Medium" w:cs="Times New Roman"/>
          <w:sz w:val="16"/>
          <w:szCs w:val="16"/>
          <w:lang w:val="en-US" w:eastAsia="en-GB"/>
        </w:rPr>
        <w:t>shows</w:t>
      </w:r>
      <w:r w:rsidR="00A50B34" w:rsidRPr="00A62D7E">
        <w:rPr>
          <w:rFonts w:ascii="IBM Plex Mono Medium" w:eastAsia="Times New Roman" w:hAnsi="IBM Plex Mono Medium" w:cs="Times New Roman"/>
          <w:sz w:val="16"/>
          <w:szCs w:val="16"/>
          <w:lang w:val="en-US" w:eastAsia="en-GB"/>
        </w:rPr>
        <w:t xml:space="preserve"> a compressed 16mm movie of 6 minutes, representing each day a second. You witness Hsieh in his plain grey uniform with a </w:t>
      </w:r>
      <w:r w:rsidR="004D0C65" w:rsidRPr="00A62D7E">
        <w:rPr>
          <w:rFonts w:ascii="IBM Plex Mono Medium" w:eastAsia="Times New Roman" w:hAnsi="IBM Plex Mono Medium" w:cs="Times New Roman"/>
          <w:sz w:val="16"/>
          <w:szCs w:val="16"/>
          <w:lang w:val="en-US" w:eastAsia="en-GB"/>
        </w:rPr>
        <w:t>worn-out</w:t>
      </w:r>
      <w:r w:rsidR="00A50B34" w:rsidRPr="00A62D7E">
        <w:rPr>
          <w:rFonts w:ascii="IBM Plex Mono Medium" w:eastAsia="Times New Roman" w:hAnsi="IBM Plex Mono Medium" w:cs="Times New Roman"/>
          <w:sz w:val="16"/>
          <w:szCs w:val="16"/>
          <w:lang w:val="en-US" w:eastAsia="en-GB"/>
        </w:rPr>
        <w:t xml:space="preserve"> appearance. It was a testimony to indicate the statements of being challenged physically and mentally to his strict routine and punching the time clock. In total, he slept through his alarm for 94 times, 29 times of being late and 10 times too early. The 8627 daily mugshots that he took was a straightforward way to </w:t>
      </w:r>
      <w:r w:rsidR="004D0C65" w:rsidRPr="00A62D7E">
        <w:rPr>
          <w:rFonts w:ascii="IBM Plex Mono Medium" w:eastAsia="Times New Roman" w:hAnsi="IBM Plex Mono Medium" w:cs="Times New Roman"/>
          <w:sz w:val="16"/>
          <w:szCs w:val="16"/>
          <w:lang w:val="en-US" w:eastAsia="en-GB"/>
        </w:rPr>
        <w:t>visualize</w:t>
      </w:r>
      <w:r w:rsidR="00A50B34" w:rsidRPr="00A62D7E">
        <w:rPr>
          <w:rFonts w:ascii="IBM Plex Mono Medium" w:eastAsia="Times New Roman" w:hAnsi="IBM Plex Mono Medium" w:cs="Times New Roman"/>
          <w:sz w:val="16"/>
          <w:szCs w:val="16"/>
          <w:lang w:val="en-US" w:eastAsia="en-GB"/>
        </w:rPr>
        <w:t xml:space="preserve"> the paradox of passing time in which things are changing, but also remained the same. It was his </w:t>
      </w:r>
      <w:r w:rsidR="00F954BB">
        <w:rPr>
          <w:rFonts w:ascii="IBM Plex Mono Medium" w:eastAsia="Times New Roman" w:hAnsi="IBM Plex Mono Medium" w:cs="Times New Roman"/>
          <w:sz w:val="16"/>
          <w:szCs w:val="16"/>
          <w:lang w:val="en-US" w:eastAsia="en-GB"/>
        </w:rPr>
        <w:t>intention</w:t>
      </w:r>
      <w:r w:rsidR="00A50B34" w:rsidRPr="00A62D7E">
        <w:rPr>
          <w:rFonts w:ascii="IBM Plex Mono Medium" w:eastAsia="Times New Roman" w:hAnsi="IBM Plex Mono Medium" w:cs="Times New Roman"/>
          <w:sz w:val="16"/>
          <w:szCs w:val="16"/>
          <w:lang w:val="en-US" w:eastAsia="en-GB"/>
        </w:rPr>
        <w:t xml:space="preserve"> to examine the nature of</w:t>
      </w:r>
      <w:ins w:id="168" w:author="Jannie Guo" w:date="2023-02-22T11:53:00Z">
        <w:r w:rsidR="00A079DA">
          <w:rPr>
            <w:rFonts w:ascii="IBM Plex Mono Medium" w:eastAsia="Times New Roman" w:hAnsi="IBM Plex Mono Medium" w:cs="Times New Roman"/>
            <w:sz w:val="16"/>
            <w:szCs w:val="16"/>
            <w:lang w:val="en-US" w:eastAsia="en-GB"/>
          </w:rPr>
          <w:t xml:space="preserve"> </w:t>
        </w:r>
      </w:ins>
      <w:del w:id="169" w:author="Jannie Guo" w:date="2023-02-22T11:53:00Z">
        <w:r w:rsidR="00A50B34" w:rsidRPr="00A62D7E" w:rsidDel="00A079DA">
          <w:rPr>
            <w:rFonts w:ascii="IBM Plex Mono Medium" w:eastAsia="Times New Roman" w:hAnsi="IBM Plex Mono Medium" w:cs="Times New Roman"/>
            <w:sz w:val="16"/>
            <w:szCs w:val="16"/>
            <w:lang w:val="en-US" w:eastAsia="en-GB"/>
          </w:rPr>
          <w:delText xml:space="preserve"> </w:delText>
        </w:r>
      </w:del>
      <w:r w:rsidR="00A50B34" w:rsidRPr="00A62D7E">
        <w:rPr>
          <w:rFonts w:ascii="IBM Plex Mono Medium" w:eastAsia="Times New Roman" w:hAnsi="IBM Plex Mono Medium" w:cs="Times New Roman"/>
          <w:sz w:val="16"/>
          <w:szCs w:val="16"/>
          <w:lang w:val="en-US" w:eastAsia="en-GB"/>
        </w:rPr>
        <w:t>time and systematically observe time’s passing.</w:t>
      </w:r>
      <w:r w:rsidR="00944E8B" w:rsidRPr="00A62D7E">
        <w:rPr>
          <w:rFonts w:ascii="IBM Plex Mono Medium" w:eastAsia="Times New Roman" w:hAnsi="IBM Plex Mono Medium" w:cs="Times New Roman"/>
          <w:sz w:val="16"/>
          <w:szCs w:val="16"/>
          <w:lang w:val="en-US" w:eastAsia="en-GB"/>
        </w:rPr>
        <w:br/>
      </w:r>
    </w:p>
    <w:p w14:paraId="6B92D308" w14:textId="77777777" w:rsidR="00890358" w:rsidRDefault="00425400" w:rsidP="00890358">
      <w:pPr>
        <w:spacing w:before="100" w:beforeAutospacing="1" w:after="100" w:afterAutospacing="1"/>
        <w:ind w:left="720"/>
        <w:rPr>
          <w:rFonts w:ascii="IBM Plex Mono Medium" w:eastAsia="Times New Roman" w:hAnsi="IBM Plex Mono Medium" w:cs="Times New Roman"/>
          <w:sz w:val="16"/>
          <w:szCs w:val="16"/>
          <w:lang w:val="en-US" w:eastAsia="en-GB"/>
        </w:rPr>
      </w:pPr>
      <w:r w:rsidRPr="00A62D7E">
        <w:rPr>
          <w:noProof/>
          <w:sz w:val="16"/>
          <w:szCs w:val="16"/>
          <w:lang w:val="en-US"/>
        </w:rPr>
        <w:drawing>
          <wp:anchor distT="0" distB="0" distL="114300" distR="114300" simplePos="0" relativeHeight="251658240" behindDoc="0" locked="0" layoutInCell="1" allowOverlap="1" wp14:anchorId="79E1E352" wp14:editId="24482CDC">
            <wp:simplePos x="0" y="0"/>
            <wp:positionH relativeFrom="column">
              <wp:posOffset>3338285</wp:posOffset>
            </wp:positionH>
            <wp:positionV relativeFrom="paragraph">
              <wp:posOffset>3266</wp:posOffset>
            </wp:positionV>
            <wp:extent cx="1388003" cy="1788160"/>
            <wp:effectExtent l="0" t="0" r="0" b="2540"/>
            <wp:wrapNone/>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8003" cy="1788160"/>
                    </a:xfrm>
                    <a:prstGeom prst="rect">
                      <a:avLst/>
                    </a:prstGeom>
                  </pic:spPr>
                </pic:pic>
              </a:graphicData>
            </a:graphic>
            <wp14:sizeRelH relativeFrom="page">
              <wp14:pctWidth>0</wp14:pctWidth>
            </wp14:sizeRelH>
            <wp14:sizeRelV relativeFrom="page">
              <wp14:pctHeight>0</wp14:pctHeight>
            </wp14:sizeRelV>
          </wp:anchor>
        </w:drawing>
      </w:r>
      <w:r w:rsidR="004D0C65" w:rsidRPr="00A62D7E">
        <w:rPr>
          <w:noProof/>
          <w:sz w:val="16"/>
          <w:szCs w:val="16"/>
          <w:lang w:val="en-US"/>
        </w:rPr>
        <mc:AlternateContent>
          <mc:Choice Requires="wps">
            <w:drawing>
              <wp:anchor distT="0" distB="0" distL="114300" distR="114300" simplePos="0" relativeHeight="251660288" behindDoc="0" locked="0" layoutInCell="1" allowOverlap="1" wp14:anchorId="7183A88B" wp14:editId="69E54F7F">
                <wp:simplePos x="0" y="0"/>
                <wp:positionH relativeFrom="column">
                  <wp:posOffset>460800</wp:posOffset>
                </wp:positionH>
                <wp:positionV relativeFrom="paragraph">
                  <wp:posOffset>1848695</wp:posOffset>
                </wp:positionV>
                <wp:extent cx="1960455" cy="122045"/>
                <wp:effectExtent l="0" t="0" r="8255" b="5080"/>
                <wp:wrapNone/>
                <wp:docPr id="10" name="Text Box 10"/>
                <wp:cNvGraphicFramePr/>
                <a:graphic xmlns:a="http://schemas.openxmlformats.org/drawingml/2006/main">
                  <a:graphicData uri="http://schemas.microsoft.com/office/word/2010/wordprocessingShape">
                    <wps:wsp>
                      <wps:cNvSpPr txBox="1"/>
                      <wps:spPr>
                        <a:xfrm>
                          <a:off x="0" y="0"/>
                          <a:ext cx="1960455" cy="122045"/>
                        </a:xfrm>
                        <a:prstGeom prst="rect">
                          <a:avLst/>
                        </a:prstGeom>
                        <a:noFill/>
                        <a:ln>
                          <a:noFill/>
                        </a:ln>
                      </wps:spPr>
                      <wps:txbx>
                        <w:txbxContent>
                          <w:p w14:paraId="49B0754B" w14:textId="1DE8340D" w:rsidR="00C81A29" w:rsidRPr="00C81A29" w:rsidRDefault="00C81A29" w:rsidP="00C81A29">
                            <w:pPr>
                              <w:pStyle w:val="Caption"/>
                              <w:rPr>
                                <w:rFonts w:ascii="IBM Plex Mono" w:hAnsi="IBM Plex Mono"/>
                                <w:i w:val="0"/>
                                <w:iCs w:val="0"/>
                                <w:noProof/>
                                <w:sz w:val="11"/>
                                <w:szCs w:val="11"/>
                              </w:rPr>
                            </w:pPr>
                            <w:r w:rsidRPr="00C81A29">
                              <w:rPr>
                                <w:rFonts w:ascii="IBM Plex Mono" w:hAnsi="IBM Plex Mono"/>
                                <w:i w:val="0"/>
                                <w:iCs w:val="0"/>
                                <w:sz w:val="11"/>
                                <w:szCs w:val="11"/>
                              </w:rPr>
                              <w:t xml:space="preserve">Figure </w:t>
                            </w:r>
                            <w:r w:rsidRPr="00C81A29">
                              <w:rPr>
                                <w:rFonts w:ascii="IBM Plex Mono" w:hAnsi="IBM Plex Mono"/>
                                <w:i w:val="0"/>
                                <w:iCs w:val="0"/>
                                <w:sz w:val="11"/>
                                <w:szCs w:val="11"/>
                              </w:rPr>
                              <w:fldChar w:fldCharType="begin"/>
                            </w:r>
                            <w:r w:rsidRPr="00C81A29">
                              <w:rPr>
                                <w:rFonts w:ascii="IBM Plex Mono" w:hAnsi="IBM Plex Mono"/>
                                <w:i w:val="0"/>
                                <w:iCs w:val="0"/>
                                <w:sz w:val="11"/>
                                <w:szCs w:val="11"/>
                              </w:rPr>
                              <w:instrText xml:space="preserve"> SEQ Figure \* ARABIC </w:instrText>
                            </w:r>
                            <w:r w:rsidRPr="00C81A29">
                              <w:rPr>
                                <w:rFonts w:ascii="IBM Plex Mono" w:hAnsi="IBM Plex Mono"/>
                                <w:i w:val="0"/>
                                <w:iCs w:val="0"/>
                                <w:sz w:val="11"/>
                                <w:szCs w:val="11"/>
                              </w:rPr>
                              <w:fldChar w:fldCharType="separate"/>
                            </w:r>
                            <w:r w:rsidR="00CD4C7E">
                              <w:rPr>
                                <w:rFonts w:ascii="IBM Plex Mono" w:hAnsi="IBM Plex Mono"/>
                                <w:i w:val="0"/>
                                <w:iCs w:val="0"/>
                                <w:noProof/>
                                <w:sz w:val="11"/>
                                <w:szCs w:val="11"/>
                              </w:rPr>
                              <w:t>1</w:t>
                            </w:r>
                            <w:r w:rsidRPr="00C81A29">
                              <w:rPr>
                                <w:rFonts w:ascii="IBM Plex Mono" w:hAnsi="IBM Plex Mono"/>
                                <w:i w:val="0"/>
                                <w:iCs w:val="0"/>
                                <w:sz w:val="11"/>
                                <w:szCs w:val="11"/>
                              </w:rPr>
                              <w:fldChar w:fldCharType="end"/>
                            </w:r>
                            <w:r w:rsidRPr="00C81A29">
                              <w:rPr>
                                <w:rFonts w:ascii="IBM Plex Mono" w:hAnsi="IBM Plex Mono"/>
                                <w:i w:val="0"/>
                                <w:iCs w:val="0"/>
                                <w:sz w:val="11"/>
                                <w:szCs w:val="11"/>
                                <w:lang w:val="en-US"/>
                              </w:rPr>
                              <w:t xml:space="preserve"> Teching Hsieh, Time Clock Piece </w:t>
                            </w:r>
                            <w:r>
                              <w:rPr>
                                <w:rFonts w:ascii="IBM Plex Mono" w:hAnsi="IBM Plex Mono"/>
                                <w:i w:val="0"/>
                                <w:iCs w:val="0"/>
                                <w:sz w:val="11"/>
                                <w:szCs w:val="11"/>
                                <w:lang w:val="en-US"/>
                              </w:rPr>
                              <w:br/>
                            </w:r>
                            <w:r w:rsidRPr="00C81A29">
                              <w:rPr>
                                <w:rFonts w:ascii="IBM Plex Mono" w:hAnsi="IBM Plex Mono"/>
                                <w:i w:val="0"/>
                                <w:iCs w:val="0"/>
                                <w:sz w:val="11"/>
                                <w:szCs w:val="11"/>
                                <w:lang w:val="en-US"/>
                              </w:rPr>
                              <w:t>Statement (One Year Performance 1980-1981)</w:t>
                            </w:r>
                            <w:r>
                              <w:rPr>
                                <w:rFonts w:ascii="IBM Plex Mono" w:hAnsi="IBM Plex Mono"/>
                                <w:i w:val="0"/>
                                <w:iCs w:val="0"/>
                                <w:sz w:val="11"/>
                                <w:szCs w:val="11"/>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3A88B" id="_x0000_t202" coordsize="21600,21600" o:spt="202" path="m,l,21600r21600,l21600,xe">
                <v:stroke joinstyle="miter"/>
                <v:path gradientshapeok="t" o:connecttype="rect"/>
              </v:shapetype>
              <v:shape id="Text Box 10" o:spid="_x0000_s1026" type="#_x0000_t202" style="position:absolute;left:0;text-align:left;margin-left:36.3pt;margin-top:145.55pt;width:154.35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" filled="f" stroked="f">
                <v:textbox inset="0,0,0,0">
                  <w:txbxContent>
                    <w:p w14:paraId="49B0754B" w14:textId="1DE8340D" w:rsidR="00C81A29" w:rsidRPr="00C81A29" w:rsidRDefault="00C81A29" w:rsidP="00C81A29">
                      <w:pPr>
                        <w:pStyle w:val="Caption"/>
                        <w:rPr>
                          <w:rFonts w:ascii="IBM Plex Mono" w:hAnsi="IBM Plex Mono"/>
                          <w:i w:val="0"/>
                          <w:iCs w:val="0"/>
                          <w:noProof/>
                          <w:sz w:val="11"/>
                          <w:szCs w:val="11"/>
                        </w:rPr>
                      </w:pPr>
                      <w:r w:rsidRPr="00C81A29">
                        <w:rPr>
                          <w:rFonts w:ascii="IBM Plex Mono" w:hAnsi="IBM Plex Mono"/>
                          <w:i w:val="0"/>
                          <w:iCs w:val="0"/>
                          <w:sz w:val="11"/>
                          <w:szCs w:val="11"/>
                        </w:rPr>
                        <w:t xml:space="preserve">Figure </w:t>
                      </w:r>
                      <w:r w:rsidRPr="00C81A29">
                        <w:rPr>
                          <w:rFonts w:ascii="IBM Plex Mono" w:hAnsi="IBM Plex Mono"/>
                          <w:i w:val="0"/>
                          <w:iCs w:val="0"/>
                          <w:sz w:val="11"/>
                          <w:szCs w:val="11"/>
                        </w:rPr>
                        <w:fldChar w:fldCharType="begin"/>
                      </w:r>
                      <w:r w:rsidRPr="00C81A29">
                        <w:rPr>
                          <w:rFonts w:ascii="IBM Plex Mono" w:hAnsi="IBM Plex Mono"/>
                          <w:i w:val="0"/>
                          <w:iCs w:val="0"/>
                          <w:sz w:val="11"/>
                          <w:szCs w:val="11"/>
                        </w:rPr>
                        <w:instrText xml:space="preserve"> SEQ Figure \* ARABIC </w:instrText>
                      </w:r>
                      <w:r w:rsidRPr="00C81A29">
                        <w:rPr>
                          <w:rFonts w:ascii="IBM Plex Mono" w:hAnsi="IBM Plex Mono"/>
                          <w:i w:val="0"/>
                          <w:iCs w:val="0"/>
                          <w:sz w:val="11"/>
                          <w:szCs w:val="11"/>
                        </w:rPr>
                        <w:fldChar w:fldCharType="separate"/>
                      </w:r>
                      <w:r w:rsidR="00CD4C7E">
                        <w:rPr>
                          <w:rFonts w:ascii="IBM Plex Mono" w:hAnsi="IBM Plex Mono"/>
                          <w:i w:val="0"/>
                          <w:iCs w:val="0"/>
                          <w:noProof/>
                          <w:sz w:val="11"/>
                          <w:szCs w:val="11"/>
                        </w:rPr>
                        <w:t>1</w:t>
                      </w:r>
                      <w:r w:rsidRPr="00C81A29">
                        <w:rPr>
                          <w:rFonts w:ascii="IBM Plex Mono" w:hAnsi="IBM Plex Mono"/>
                          <w:i w:val="0"/>
                          <w:iCs w:val="0"/>
                          <w:sz w:val="11"/>
                          <w:szCs w:val="11"/>
                        </w:rPr>
                        <w:fldChar w:fldCharType="end"/>
                      </w:r>
                      <w:r w:rsidRPr="00C81A29">
                        <w:rPr>
                          <w:rFonts w:ascii="IBM Plex Mono" w:hAnsi="IBM Plex Mono"/>
                          <w:i w:val="0"/>
                          <w:iCs w:val="0"/>
                          <w:sz w:val="11"/>
                          <w:szCs w:val="11"/>
                          <w:lang w:val="en-US"/>
                        </w:rPr>
                        <w:t xml:space="preserve"> Teching Hsieh, Time Clock Piece </w:t>
                      </w:r>
                      <w:r>
                        <w:rPr>
                          <w:rFonts w:ascii="IBM Plex Mono" w:hAnsi="IBM Plex Mono"/>
                          <w:i w:val="0"/>
                          <w:iCs w:val="0"/>
                          <w:sz w:val="11"/>
                          <w:szCs w:val="11"/>
                          <w:lang w:val="en-US"/>
                        </w:rPr>
                        <w:br/>
                      </w:r>
                      <w:r w:rsidRPr="00C81A29">
                        <w:rPr>
                          <w:rFonts w:ascii="IBM Plex Mono" w:hAnsi="IBM Plex Mono"/>
                          <w:i w:val="0"/>
                          <w:iCs w:val="0"/>
                          <w:sz w:val="11"/>
                          <w:szCs w:val="11"/>
                          <w:lang w:val="en-US"/>
                        </w:rPr>
                        <w:t>Statement (One Year Performance 1980-1981)</w:t>
                      </w:r>
                      <w:r>
                        <w:rPr>
                          <w:rFonts w:ascii="IBM Plex Mono" w:hAnsi="IBM Plex Mono"/>
                          <w:i w:val="0"/>
                          <w:iCs w:val="0"/>
                          <w:sz w:val="11"/>
                          <w:szCs w:val="11"/>
                          <w:lang w:val="en-US"/>
                        </w:rPr>
                        <w:t xml:space="preserve"> </w:t>
                      </w:r>
                    </w:p>
                  </w:txbxContent>
                </v:textbox>
              </v:shape>
            </w:pict>
          </mc:Fallback>
        </mc:AlternateContent>
      </w:r>
      <w:r w:rsidR="004D0C65" w:rsidRPr="00A62D7E">
        <w:rPr>
          <w:rFonts w:ascii="IBM Plex Mono Medium" w:eastAsia="Times New Roman" w:hAnsi="IBM Plex Mono Medium" w:cs="Times New Roman"/>
          <w:noProof/>
          <w:sz w:val="16"/>
          <w:szCs w:val="16"/>
          <w:lang w:val="en-US" w:eastAsia="en-GB"/>
        </w:rPr>
        <w:drawing>
          <wp:inline distT="0" distB="0" distL="0" distR="0" wp14:anchorId="499C0B98" wp14:editId="0275B425">
            <wp:extent cx="2736000" cy="1788239"/>
            <wp:effectExtent l="0" t="0" r="0" b="2540"/>
            <wp:docPr id="3" name="Picture 3" descr="A picture containing text,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ll, indoo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128" cy="1863486"/>
                    </a:xfrm>
                    <a:prstGeom prst="rect">
                      <a:avLst/>
                    </a:prstGeom>
                  </pic:spPr>
                </pic:pic>
              </a:graphicData>
            </a:graphic>
          </wp:inline>
        </w:drawing>
      </w:r>
      <w:r w:rsidR="00087EC5" w:rsidRPr="00A62D7E">
        <w:rPr>
          <w:rFonts w:ascii="IBM Plex Mono Medium" w:eastAsia="Times New Roman" w:hAnsi="IBM Plex Mono Medium" w:cs="Times New Roman"/>
          <w:i/>
          <w:iCs/>
          <w:sz w:val="16"/>
          <w:szCs w:val="16"/>
          <w:highlight w:val="yellow"/>
          <w:lang w:val="en-US" w:eastAsia="en-GB"/>
        </w:rPr>
        <w:br/>
      </w:r>
      <w:r w:rsidR="004D0C65">
        <w:rPr>
          <w:rFonts w:ascii="IBM Plex Mono Medium" w:eastAsia="Times New Roman" w:hAnsi="IBM Plex Mono Medium" w:cs="Times New Roman"/>
          <w:i/>
          <w:iCs/>
          <w:sz w:val="16"/>
          <w:szCs w:val="16"/>
          <w:lang w:val="en-US" w:eastAsia="en-GB"/>
        </w:rPr>
        <w:br/>
      </w:r>
      <w:del w:id="170" w:author="Jannie Guo" w:date="2023-02-22T12:44:00Z">
        <w:r w:rsidR="004D0C65" w:rsidDel="004F48F8">
          <w:rPr>
            <w:rFonts w:ascii="IBM Plex Mono Medium" w:eastAsia="Times New Roman" w:hAnsi="IBM Plex Mono Medium" w:cs="Times New Roman"/>
            <w:i/>
            <w:iCs/>
            <w:sz w:val="16"/>
            <w:szCs w:val="16"/>
            <w:lang w:val="en-US" w:eastAsia="en-GB"/>
          </w:rPr>
          <w:br/>
        </w:r>
        <w:r w:rsidR="00A24E4C" w:rsidDel="004F48F8">
          <w:rPr>
            <w:rFonts w:ascii="IBM Plex Mono Medium" w:eastAsia="Times New Roman" w:hAnsi="IBM Plex Mono Medium" w:cs="Times New Roman"/>
            <w:sz w:val="16"/>
            <w:szCs w:val="16"/>
            <w:lang w:val="en-US" w:eastAsia="en-GB"/>
          </w:rPr>
          <w:br/>
        </w:r>
        <w:r w:rsidR="00A24E4C" w:rsidDel="004F48F8">
          <w:rPr>
            <w:rFonts w:ascii="IBM Plex Mono Medium" w:eastAsia="Times New Roman" w:hAnsi="IBM Plex Mono Medium" w:cs="Times New Roman"/>
            <w:sz w:val="16"/>
            <w:szCs w:val="16"/>
            <w:lang w:val="en-US" w:eastAsia="en-GB"/>
          </w:rPr>
          <w:br/>
        </w:r>
      </w:del>
    </w:p>
    <w:p w14:paraId="6CEEC677" w14:textId="77777777" w:rsidR="00DD37FB" w:rsidRDefault="00A824E1" w:rsidP="00890358">
      <w:pPr>
        <w:spacing w:before="100" w:beforeAutospacing="1" w:after="100" w:afterAutospacing="1"/>
        <w:rPr>
          <w:ins w:id="171" w:author="Jannie Guo" w:date="2023-02-22T12:00:00Z"/>
          <w:rFonts w:ascii="IBM Plex Mono Medium" w:eastAsia="Times New Roman" w:hAnsi="IBM Plex Mono Medium" w:cs="Times New Roman"/>
          <w:i/>
          <w:iCs/>
          <w:color w:val="70AD47" w:themeColor="accent6"/>
          <w:sz w:val="16"/>
          <w:szCs w:val="16"/>
          <w:lang w:val="en-US" w:eastAsia="en-GB"/>
        </w:rPr>
      </w:pPr>
      <w:r>
        <w:rPr>
          <w:rFonts w:ascii="IBM Plex Mono Medium" w:eastAsia="Times New Roman" w:hAnsi="IBM Plex Mono Medium" w:cs="Times New Roman"/>
          <w:sz w:val="16"/>
          <w:szCs w:val="16"/>
          <w:lang w:val="en-US" w:eastAsia="en-GB"/>
        </w:rPr>
        <w:t>Continuing with</w:t>
      </w:r>
      <w:r w:rsidR="00A50B34" w:rsidRPr="00A62D7E">
        <w:rPr>
          <w:rFonts w:ascii="IBM Plex Mono Medium" w:eastAsia="Times New Roman" w:hAnsi="IBM Plex Mono Medium" w:cs="Times New Roman"/>
          <w:sz w:val="16"/>
          <w:szCs w:val="16"/>
          <w:lang w:val="en-US" w:eastAsia="en-GB"/>
        </w:rPr>
        <w:t xml:space="preserve"> a response from Amelia Groom to Hsieh’s performance, she highlights the context of dissolving</w:t>
      </w:r>
      <w:r w:rsidR="00890358">
        <w:rPr>
          <w:rFonts w:ascii="IBM Plex Mono Medium" w:eastAsia="Times New Roman" w:hAnsi="IBM Plex Mono Medium" w:cs="Times New Roman"/>
          <w:sz w:val="16"/>
          <w:szCs w:val="16"/>
          <w:lang w:val="en-US" w:eastAsia="en-GB"/>
        </w:rPr>
        <w:t xml:space="preserve"> </w:t>
      </w:r>
      <w:r w:rsidR="00A50B34" w:rsidRPr="00A62D7E">
        <w:rPr>
          <w:rFonts w:ascii="IBM Plex Mono Medium" w:eastAsia="Times New Roman" w:hAnsi="IBM Plex Mono Medium" w:cs="Times New Roman"/>
          <w:sz w:val="16"/>
          <w:szCs w:val="16"/>
          <w:lang w:val="en-US" w:eastAsia="en-GB"/>
        </w:rPr>
        <w:t>and yielding to each temporal moment.</w:t>
      </w:r>
      <w:r w:rsidR="00944E8B" w:rsidRPr="00A62D7E">
        <w:rPr>
          <w:rStyle w:val="FootnoteReference"/>
          <w:rFonts w:ascii="IBM Plex Mono Medium" w:eastAsia="Times New Roman" w:hAnsi="IBM Plex Mono Medium" w:cs="Times New Roman"/>
          <w:sz w:val="16"/>
          <w:szCs w:val="16"/>
          <w:lang w:val="en-US" w:eastAsia="en-GB"/>
        </w:rPr>
        <w:footnoteReference w:id="7"/>
      </w:r>
      <w:r w:rsidR="00A50B34" w:rsidRPr="00A62D7E">
        <w:rPr>
          <w:rFonts w:ascii="IBM Plex Mono Medium" w:eastAsia="Times New Roman" w:hAnsi="IBM Plex Mono Medium" w:cs="Times New Roman"/>
          <w:sz w:val="16"/>
          <w:szCs w:val="16"/>
          <w:lang w:val="en-US" w:eastAsia="en-GB"/>
        </w:rPr>
        <w:t xml:space="preserve"> </w:t>
      </w:r>
      <w:r w:rsidR="006F674C" w:rsidRPr="00A62D7E">
        <w:rPr>
          <w:rFonts w:ascii="IBM Plex Mono Medium" w:eastAsia="Times New Roman" w:hAnsi="IBM Plex Mono Medium" w:cs="Times New Roman"/>
          <w:sz w:val="16"/>
          <w:szCs w:val="16"/>
          <w:lang w:val="en-US" w:eastAsia="en-GB"/>
        </w:rPr>
        <w:t>Amelia Groom is the editor of the anthology TIME</w:t>
      </w:r>
      <w:r w:rsidR="00D91E92">
        <w:rPr>
          <w:rFonts w:ascii="IBM Plex Mono Medium" w:eastAsia="Times New Roman" w:hAnsi="IBM Plex Mono Medium" w:cs="Times New Roman"/>
          <w:sz w:val="16"/>
          <w:szCs w:val="16"/>
          <w:lang w:val="en-US" w:eastAsia="en-GB"/>
        </w:rPr>
        <w:t xml:space="preserve"> “</w:t>
      </w:r>
      <w:r w:rsidR="006F674C" w:rsidRPr="00A62D7E">
        <w:rPr>
          <w:rFonts w:ascii="IBM Plex Mono Medium" w:eastAsia="Times New Roman" w:hAnsi="IBM Plex Mono Medium" w:cs="Times New Roman"/>
          <w:sz w:val="16"/>
          <w:szCs w:val="16"/>
          <w:lang w:val="en-US" w:eastAsia="en-GB"/>
        </w:rPr>
        <w:t>Documents of Contemporary Art</w:t>
      </w:r>
      <w:r w:rsidR="00D91E92">
        <w:rPr>
          <w:rFonts w:ascii="IBM Plex Mono Medium" w:eastAsia="Times New Roman" w:hAnsi="IBM Plex Mono Medium" w:cs="Times New Roman"/>
          <w:sz w:val="16"/>
          <w:szCs w:val="16"/>
          <w:lang w:val="en-US" w:eastAsia="en-GB"/>
        </w:rPr>
        <w:t>”</w:t>
      </w:r>
      <w:r w:rsidR="00B31AC0" w:rsidRPr="00A62D7E">
        <w:rPr>
          <w:rFonts w:ascii="IBM Plex Mono Medium" w:eastAsia="Times New Roman" w:hAnsi="IBM Plex Mono Medium" w:cs="Times New Roman"/>
          <w:sz w:val="16"/>
          <w:szCs w:val="16"/>
          <w:lang w:val="en-US" w:eastAsia="en-GB"/>
        </w:rPr>
        <w:t xml:space="preserve">, which proposes alternatives to the models of linear </w:t>
      </w:r>
      <w:r w:rsidR="00B31AC0" w:rsidRPr="0012719A">
        <w:rPr>
          <w:rFonts w:ascii="IBM Plex Mono Medium" w:eastAsia="Times New Roman" w:hAnsi="IBM Plex Mono Medium" w:cs="Times New Roman"/>
          <w:sz w:val="16"/>
          <w:szCs w:val="16"/>
          <w:lang w:val="en-US" w:eastAsia="en-GB"/>
        </w:rPr>
        <w:t>time that have underpinned both capitalism and progressive modernity.</w:t>
      </w:r>
      <w:r w:rsidR="00B31AC0" w:rsidRPr="0012719A">
        <w:rPr>
          <w:rStyle w:val="FootnoteReference"/>
          <w:rFonts w:ascii="IBM Plex Mono Medium" w:eastAsia="Times New Roman" w:hAnsi="IBM Plex Mono Medium" w:cs="Times New Roman"/>
          <w:sz w:val="16"/>
          <w:szCs w:val="16"/>
          <w:lang w:val="en-US" w:eastAsia="en-GB"/>
        </w:rPr>
        <w:footnoteReference w:id="8"/>
      </w:r>
      <w:r w:rsidR="006F674C" w:rsidRPr="0012719A">
        <w:rPr>
          <w:rFonts w:ascii="IBM Plex Mono Medium" w:eastAsia="Times New Roman" w:hAnsi="IBM Plex Mono Medium" w:cs="Times New Roman"/>
          <w:sz w:val="16"/>
          <w:szCs w:val="16"/>
          <w:lang w:val="en-US" w:eastAsia="en-GB"/>
        </w:rPr>
        <w:t xml:space="preserve"> </w:t>
      </w:r>
      <w:r w:rsidR="00180D80" w:rsidRPr="0012719A">
        <w:rPr>
          <w:rFonts w:ascii="IBM Plex Mono Medium" w:hAnsi="IBM Plex Mono Medium" w:cs="Courier"/>
          <w:color w:val="000000"/>
          <w:sz w:val="16"/>
          <w:szCs w:val="16"/>
          <w:lang w:val="en-GB"/>
        </w:rPr>
        <w:t>The marks in which</w:t>
      </w:r>
      <w:r w:rsidR="00D91E92">
        <w:rPr>
          <w:rFonts w:ascii="IBM Plex Mono Medium" w:hAnsi="IBM Plex Mono Medium" w:cs="Courier"/>
          <w:color w:val="000000"/>
          <w:sz w:val="16"/>
          <w:szCs w:val="16"/>
          <w:lang w:val="en-GB"/>
        </w:rPr>
        <w:t xml:space="preserve"> </w:t>
      </w:r>
      <w:r w:rsidR="00180D80" w:rsidRPr="0012719A">
        <w:rPr>
          <w:rFonts w:ascii="IBM Plex Mono Medium" w:hAnsi="IBM Plex Mono Medium" w:cs="Courier"/>
          <w:color w:val="000000"/>
          <w:sz w:val="16"/>
          <w:szCs w:val="16"/>
          <w:lang w:val="en-GB"/>
        </w:rPr>
        <w:t xml:space="preserve">Hsieh failed 133 times out of the 8760 to punch the clock is the fundamental part that emphasizes the contradiction between clock time and corporeal time. </w:t>
      </w:r>
      <w:r w:rsidR="008830AB" w:rsidRPr="0012719A">
        <w:rPr>
          <w:rFonts w:ascii="IBM Plex Mono Medium" w:eastAsia="Times New Roman" w:hAnsi="IBM Plex Mono Medium" w:cs="Times New Roman"/>
          <w:sz w:val="16"/>
          <w:szCs w:val="16"/>
          <w:lang w:val="en-US" w:eastAsia="en-GB"/>
        </w:rPr>
        <w:t>The exposure of the circadian rhythm</w:t>
      </w:r>
      <w:r w:rsidR="00A50B34" w:rsidRPr="0012719A">
        <w:rPr>
          <w:rFonts w:ascii="IBM Plex Mono Medium" w:eastAsia="Times New Roman" w:hAnsi="IBM Plex Mono Medium" w:cs="Times New Roman"/>
          <w:sz w:val="16"/>
          <w:szCs w:val="16"/>
          <w:lang w:val="en-US" w:eastAsia="en-GB"/>
        </w:rPr>
        <w:t xml:space="preserve"> is also signified in his 6 min movie, where you see his shaved hair to grown hair and indications</w:t>
      </w:r>
      <w:r w:rsidR="00A50B34" w:rsidRPr="00A62D7E">
        <w:rPr>
          <w:rFonts w:ascii="IBM Plex Mono Medium" w:eastAsia="Times New Roman" w:hAnsi="IBM Plex Mono Medium" w:cs="Times New Roman"/>
          <w:sz w:val="16"/>
          <w:szCs w:val="16"/>
          <w:lang w:val="en-US" w:eastAsia="en-GB"/>
        </w:rPr>
        <w:t xml:space="preserve"> of exhaustion throughout the year. It addresses to the direct correspondence to the cultural measure of time. The durational aesthetic reveals the relationship between the culturally constructed ‘clock’ time and the ‘duration’ of a lived experience. Specifically, </w:t>
      </w:r>
      <w:r w:rsidR="005069B5" w:rsidRPr="00A62D7E">
        <w:rPr>
          <w:rFonts w:ascii="IBM Plex Mono Medium" w:eastAsia="Times New Roman" w:hAnsi="IBM Plex Mono Medium" w:cs="Times New Roman"/>
          <w:sz w:val="16"/>
          <w:szCs w:val="16"/>
          <w:lang w:val="en-US" w:eastAsia="en-GB"/>
        </w:rPr>
        <w:t xml:space="preserve">Hsieh </w:t>
      </w:r>
      <w:r w:rsidR="00A50B34" w:rsidRPr="00A62D7E">
        <w:rPr>
          <w:rFonts w:ascii="IBM Plex Mono Medium" w:eastAsia="Times New Roman" w:hAnsi="IBM Plex Mono Medium" w:cs="Times New Roman"/>
          <w:sz w:val="16"/>
          <w:szCs w:val="16"/>
          <w:lang w:val="en-US" w:eastAsia="en-GB"/>
        </w:rPr>
        <w:t xml:space="preserve">implies towards the endlessly productive work time of capitalism, with the controlling structure of clock time. </w:t>
      </w:r>
      <w:r w:rsidR="00FF4503">
        <w:rPr>
          <w:rFonts w:ascii="IBM Plex Mono Medium" w:eastAsia="Times New Roman" w:hAnsi="IBM Plex Mono Medium" w:cs="Times New Roman"/>
          <w:sz w:val="16"/>
          <w:szCs w:val="16"/>
          <w:lang w:val="en-US" w:eastAsia="en-GB"/>
        </w:rPr>
        <w:t>T</w:t>
      </w:r>
      <w:r w:rsidR="00A50B34" w:rsidRPr="00A62D7E">
        <w:rPr>
          <w:rFonts w:ascii="IBM Plex Mono Medium" w:eastAsia="Times New Roman" w:hAnsi="IBM Plex Mono Medium" w:cs="Times New Roman"/>
          <w:sz w:val="16"/>
          <w:szCs w:val="16"/>
          <w:lang w:val="en-US" w:eastAsia="en-GB"/>
        </w:rPr>
        <w:t xml:space="preserve">hrough the documentation of his performance, they provide the imagination of </w:t>
      </w:r>
      <w:r w:rsidR="008830AB" w:rsidRPr="00A62D7E">
        <w:rPr>
          <w:rFonts w:ascii="IBM Plex Mono Medium" w:eastAsia="Times New Roman" w:hAnsi="IBM Plex Mono Medium" w:cs="Times New Roman"/>
          <w:sz w:val="16"/>
          <w:szCs w:val="16"/>
          <w:lang w:val="en-US" w:eastAsia="en-GB"/>
        </w:rPr>
        <w:t>materializing</w:t>
      </w:r>
      <w:r w:rsidR="00A50B34" w:rsidRPr="00A62D7E">
        <w:rPr>
          <w:rFonts w:ascii="IBM Plex Mono Medium" w:eastAsia="Times New Roman" w:hAnsi="IBM Plex Mono Medium" w:cs="Times New Roman"/>
          <w:sz w:val="16"/>
          <w:szCs w:val="16"/>
          <w:lang w:val="en-US" w:eastAsia="en-GB"/>
        </w:rPr>
        <w:t xml:space="preserve"> the passage time by Hsieh’s lived experience. Within the commitment of Hsieh’s act of punching a clock, he refers to the omnipresence of working time in the twenty-first century that exceeds into </w:t>
      </w:r>
      <w:r w:rsidR="008830AB" w:rsidRPr="00A62D7E">
        <w:rPr>
          <w:rFonts w:ascii="IBM Plex Mono Medium" w:eastAsia="Times New Roman" w:hAnsi="IBM Plex Mono Medium" w:cs="Times New Roman"/>
          <w:sz w:val="16"/>
          <w:szCs w:val="16"/>
          <w:lang w:val="en-US" w:eastAsia="en-GB"/>
        </w:rPr>
        <w:t>non-working</w:t>
      </w:r>
      <w:r w:rsidR="00A50B34" w:rsidRPr="00A62D7E">
        <w:rPr>
          <w:rFonts w:ascii="IBM Plex Mono Medium" w:eastAsia="Times New Roman" w:hAnsi="IBM Plex Mono Medium" w:cs="Times New Roman"/>
          <w:sz w:val="16"/>
          <w:szCs w:val="16"/>
          <w:lang w:val="en-US" w:eastAsia="en-GB"/>
        </w:rPr>
        <w:t xml:space="preserve"> time due to a demand on flexible working hours and the </w:t>
      </w:r>
      <w:r w:rsidR="008830AB" w:rsidRPr="00A62D7E">
        <w:rPr>
          <w:rFonts w:ascii="IBM Plex Mono Medium" w:eastAsia="Times New Roman" w:hAnsi="IBM Plex Mono Medium" w:cs="Times New Roman"/>
          <w:sz w:val="16"/>
          <w:szCs w:val="16"/>
          <w:lang w:val="en-US" w:eastAsia="en-GB"/>
        </w:rPr>
        <w:t>convenience</w:t>
      </w:r>
      <w:r w:rsidR="00A50B34" w:rsidRPr="00A62D7E">
        <w:rPr>
          <w:rFonts w:ascii="IBM Plex Mono Medium" w:eastAsia="Times New Roman" w:hAnsi="IBM Plex Mono Medium" w:cs="Times New Roman"/>
          <w:sz w:val="16"/>
          <w:szCs w:val="16"/>
          <w:lang w:val="en-US" w:eastAsia="en-GB"/>
        </w:rPr>
        <w:t xml:space="preserve"> of mobile communications.</w:t>
      </w:r>
      <w:r w:rsidR="006F674C" w:rsidRPr="00A62D7E">
        <w:rPr>
          <w:rFonts w:ascii="IBM Plex Mono Medium" w:eastAsia="Times New Roman" w:hAnsi="IBM Plex Mono Medium" w:cs="Times New Roman"/>
          <w:sz w:val="16"/>
          <w:szCs w:val="16"/>
          <w:lang w:val="en-US" w:eastAsia="en-GB"/>
        </w:rPr>
        <w:t xml:space="preserve"> </w:t>
      </w:r>
      <w:r w:rsidR="00A50B34" w:rsidRPr="00A62D7E">
        <w:rPr>
          <w:rFonts w:ascii="IBM Plex Mono Medium" w:eastAsia="Times New Roman" w:hAnsi="IBM Plex Mono Medium" w:cs="Times New Roman"/>
          <w:sz w:val="16"/>
          <w:szCs w:val="16"/>
          <w:lang w:val="en-US" w:eastAsia="en-GB"/>
        </w:rPr>
        <w:t xml:space="preserve">It examines the </w:t>
      </w:r>
      <w:r w:rsidR="008830AB" w:rsidRPr="00A62D7E">
        <w:rPr>
          <w:rFonts w:ascii="IBM Plex Mono Medium" w:eastAsia="Times New Roman" w:hAnsi="IBM Plex Mono Medium" w:cs="Times New Roman"/>
          <w:sz w:val="16"/>
          <w:szCs w:val="16"/>
          <w:lang w:val="en-US" w:eastAsia="en-GB"/>
        </w:rPr>
        <w:t>deep</w:t>
      </w:r>
      <w:r w:rsidR="00180D80">
        <w:rPr>
          <w:rFonts w:ascii="IBM Plex Mono Medium" w:eastAsia="Times New Roman" w:hAnsi="IBM Plex Mono Medium" w:cs="Times New Roman"/>
          <w:sz w:val="16"/>
          <w:szCs w:val="16"/>
          <w:lang w:val="en-US" w:eastAsia="en-GB"/>
        </w:rPr>
        <w:t xml:space="preserve">ly </w:t>
      </w:r>
      <w:r w:rsidR="008830AB" w:rsidRPr="00A62D7E">
        <w:rPr>
          <w:rFonts w:ascii="IBM Plex Mono Medium" w:eastAsia="Times New Roman" w:hAnsi="IBM Plex Mono Medium" w:cs="Times New Roman"/>
          <w:sz w:val="16"/>
          <w:szCs w:val="16"/>
          <w:lang w:val="en-US" w:eastAsia="en-GB"/>
        </w:rPr>
        <w:t>rooted</w:t>
      </w:r>
      <w:r w:rsidR="00A50B34" w:rsidRPr="00A62D7E">
        <w:rPr>
          <w:rFonts w:ascii="IBM Plex Mono Medium" w:eastAsia="Times New Roman" w:hAnsi="IBM Plex Mono Medium" w:cs="Times New Roman"/>
          <w:sz w:val="16"/>
          <w:szCs w:val="16"/>
          <w:lang w:val="en-US" w:eastAsia="en-GB"/>
        </w:rPr>
        <w:t xml:space="preserve"> human condition of </w:t>
      </w:r>
      <w:r w:rsidR="00A50B34" w:rsidRPr="00A62D7E">
        <w:rPr>
          <w:rFonts w:ascii="IBM Plex Mono Medium" w:eastAsia="Times New Roman" w:hAnsi="IBM Plex Mono Medium" w:cs="Times New Roman"/>
          <w:sz w:val="16"/>
          <w:szCs w:val="16"/>
          <w:lang w:val="en-US" w:eastAsia="en-GB"/>
        </w:rPr>
        <w:lastRenderedPageBreak/>
        <w:t>spatial imprisonment and regulatory constraints.</w:t>
      </w:r>
      <w:r w:rsidR="006B2BC5">
        <w:rPr>
          <w:rFonts w:ascii="Courier" w:hAnsi="Courier" w:cs="Courier"/>
          <w:i/>
          <w:iCs/>
          <w:color w:val="5FA137"/>
          <w:sz w:val="16"/>
          <w:szCs w:val="16"/>
          <w:lang w:val="en-GB"/>
        </w:rPr>
        <w:br/>
      </w:r>
    </w:p>
    <w:p w14:paraId="0C8D9536" w14:textId="77777777" w:rsidR="004F48F8" w:rsidRDefault="006B2BC5" w:rsidP="00890358">
      <w:pPr>
        <w:spacing w:before="100" w:beforeAutospacing="1" w:after="100" w:afterAutospacing="1"/>
        <w:rPr>
          <w:ins w:id="172" w:author="Jannie Guo" w:date="2023-02-22T12:44:00Z"/>
          <w:rFonts w:ascii="IBM Plex Mono Medium" w:eastAsia="Times New Roman" w:hAnsi="IBM Plex Mono Medium" w:cs="Times New Roman"/>
          <w:i/>
          <w:iCs/>
          <w:color w:val="70AD47" w:themeColor="accent6"/>
          <w:sz w:val="16"/>
          <w:szCs w:val="16"/>
          <w:lang w:val="en-US" w:eastAsia="en-GB"/>
        </w:rPr>
      </w:pPr>
      <w:del w:id="173" w:author="Jannie Guo" w:date="2023-02-22T11:54:00Z">
        <w:r w:rsidDel="00A079DA">
          <w:rPr>
            <w:rFonts w:ascii="IBM Plex Mono Medium" w:eastAsia="Times New Roman" w:hAnsi="IBM Plex Mono Medium" w:cs="Times New Roman"/>
            <w:color w:val="000000" w:themeColor="text1"/>
            <w:sz w:val="16"/>
            <w:szCs w:val="16"/>
            <w:lang w:val="en-US" w:eastAsia="en-GB"/>
          </w:rPr>
          <w:br/>
        </w:r>
      </w:del>
      <w:r w:rsidR="00890358" w:rsidRPr="00A24E4C">
        <w:rPr>
          <w:rFonts w:ascii="IBM Plex Mono Medium" w:eastAsia="Times New Roman" w:hAnsi="IBM Plex Mono Medium" w:cs="Times New Roman"/>
          <w:i/>
          <w:iCs/>
          <w:color w:val="70AD47" w:themeColor="accent6"/>
          <w:sz w:val="16"/>
          <w:szCs w:val="16"/>
          <w:lang w:val="en-US" w:eastAsia="en-GB"/>
        </w:rPr>
        <w:t>This wasn’t an unfamiliar neighborhood, yet it was since I haven’t walked through it before when it was almost midnight. There was immediat</w:t>
      </w:r>
      <w:r w:rsidR="00890358">
        <w:rPr>
          <w:rFonts w:ascii="IBM Plex Mono Medium" w:eastAsia="Times New Roman" w:hAnsi="IBM Plex Mono Medium" w:cs="Times New Roman"/>
          <w:i/>
          <w:iCs/>
          <w:color w:val="70AD47" w:themeColor="accent6"/>
          <w:sz w:val="16"/>
          <w:szCs w:val="16"/>
          <w:lang w:val="en-US" w:eastAsia="en-GB"/>
        </w:rPr>
        <w:t>e</w:t>
      </w:r>
      <w:r w:rsidR="00890358" w:rsidRPr="00A24E4C">
        <w:rPr>
          <w:rFonts w:ascii="IBM Plex Mono Medium" w:eastAsia="Times New Roman" w:hAnsi="IBM Plex Mono Medium" w:cs="Times New Roman"/>
          <w:i/>
          <w:iCs/>
          <w:color w:val="70AD47" w:themeColor="accent6"/>
          <w:sz w:val="16"/>
          <w:szCs w:val="16"/>
          <w:lang w:val="en-US" w:eastAsia="en-GB"/>
        </w:rPr>
        <w:t xml:space="preserve"> the tendency to open my navigation </w:t>
      </w:r>
      <w:r w:rsidR="00890358">
        <w:rPr>
          <w:rFonts w:ascii="IBM Plex Mono Medium" w:eastAsia="Times New Roman" w:hAnsi="IBM Plex Mono Medium" w:cs="Times New Roman"/>
          <w:i/>
          <w:iCs/>
          <w:color w:val="70AD47" w:themeColor="accent6"/>
          <w:sz w:val="16"/>
          <w:szCs w:val="16"/>
          <w:lang w:val="en-US" w:eastAsia="en-GB"/>
        </w:rPr>
        <w:t>to see</w:t>
      </w:r>
      <w:r w:rsidR="00890358" w:rsidRPr="00A24E4C">
        <w:rPr>
          <w:rFonts w:ascii="IBM Plex Mono Medium" w:eastAsia="Times New Roman" w:hAnsi="IBM Plex Mono Medium" w:cs="Times New Roman"/>
          <w:i/>
          <w:iCs/>
          <w:color w:val="70AD47" w:themeColor="accent6"/>
          <w:sz w:val="16"/>
          <w:szCs w:val="16"/>
          <w:lang w:val="en-US" w:eastAsia="en-GB"/>
        </w:rPr>
        <w:t xml:space="preserve"> how and where I should go to, but obviously I didn’t let this happen. Besides the few </w:t>
      </w:r>
      <w:r w:rsidR="00890358">
        <w:rPr>
          <w:rFonts w:ascii="IBM Plex Mono Medium" w:eastAsia="Times New Roman" w:hAnsi="IBM Plex Mono Medium" w:cs="Times New Roman"/>
          <w:i/>
          <w:iCs/>
          <w:color w:val="70AD47" w:themeColor="accent6"/>
          <w:sz w:val="16"/>
          <w:szCs w:val="16"/>
          <w:lang w:val="en-US" w:eastAsia="en-GB"/>
        </w:rPr>
        <w:t>unfamiliar neighbors</w:t>
      </w:r>
      <w:r w:rsidR="00890358" w:rsidRPr="00A24E4C">
        <w:rPr>
          <w:rFonts w:ascii="IBM Plex Mono Medium" w:eastAsia="Times New Roman" w:hAnsi="IBM Plex Mono Medium" w:cs="Times New Roman"/>
          <w:i/>
          <w:iCs/>
          <w:color w:val="70AD47" w:themeColor="accent6"/>
          <w:sz w:val="16"/>
          <w:szCs w:val="16"/>
          <w:lang w:val="en-US" w:eastAsia="en-GB"/>
        </w:rPr>
        <w:t xml:space="preserve"> that </w:t>
      </w:r>
      <w:r w:rsidR="00890358">
        <w:rPr>
          <w:rFonts w:ascii="IBM Plex Mono Medium" w:eastAsia="Times New Roman" w:hAnsi="IBM Plex Mono Medium" w:cs="Times New Roman"/>
          <w:i/>
          <w:iCs/>
          <w:color w:val="70AD47" w:themeColor="accent6"/>
          <w:sz w:val="16"/>
          <w:szCs w:val="16"/>
          <w:lang w:val="en-US" w:eastAsia="en-GB"/>
        </w:rPr>
        <w:t xml:space="preserve">I encountered, </w:t>
      </w:r>
      <w:r w:rsidR="00890358" w:rsidRPr="00A24E4C">
        <w:rPr>
          <w:rFonts w:ascii="IBM Plex Mono Medium" w:eastAsia="Times New Roman" w:hAnsi="IBM Plex Mono Medium" w:cs="Times New Roman"/>
          <w:i/>
          <w:iCs/>
          <w:color w:val="70AD47" w:themeColor="accent6"/>
          <w:sz w:val="16"/>
          <w:szCs w:val="16"/>
          <w:lang w:val="en-US" w:eastAsia="en-GB"/>
        </w:rPr>
        <w:t>I felt the unease and tension of being restless coming back. The unease I experienced before when I practiced the Vipassana meditation retreat for 10 days in September in 2021. I allowed myself to overflow</w:t>
      </w:r>
      <w:r w:rsidR="00890358">
        <w:rPr>
          <w:rFonts w:ascii="IBM Plex Mono Medium" w:eastAsia="Times New Roman" w:hAnsi="IBM Plex Mono Medium" w:cs="Times New Roman"/>
          <w:i/>
          <w:iCs/>
          <w:color w:val="70AD47" w:themeColor="accent6"/>
          <w:sz w:val="16"/>
          <w:szCs w:val="16"/>
          <w:lang w:val="en-US" w:eastAsia="en-GB"/>
        </w:rPr>
        <w:t xml:space="preserve"> with</w:t>
      </w:r>
      <w:r w:rsidR="00890358" w:rsidRPr="00A24E4C">
        <w:rPr>
          <w:rFonts w:ascii="IBM Plex Mono Medium" w:eastAsia="Times New Roman" w:hAnsi="IBM Plex Mono Medium" w:cs="Times New Roman"/>
          <w:i/>
          <w:iCs/>
          <w:color w:val="70AD47" w:themeColor="accent6"/>
          <w:sz w:val="16"/>
          <w:szCs w:val="16"/>
          <w:lang w:val="en-US" w:eastAsia="en-GB"/>
        </w:rPr>
        <w:t xml:space="preserve"> all the negative and excessive thoughts. Gradually, they will make their </w:t>
      </w:r>
      <w:proofErr w:type="gramStart"/>
      <w:r w:rsidR="00890358" w:rsidRPr="00A24E4C">
        <w:rPr>
          <w:rFonts w:ascii="IBM Plex Mono Medium" w:eastAsia="Times New Roman" w:hAnsi="IBM Plex Mono Medium" w:cs="Times New Roman"/>
          <w:i/>
          <w:iCs/>
          <w:color w:val="70AD47" w:themeColor="accent6"/>
          <w:sz w:val="16"/>
          <w:szCs w:val="16"/>
          <w:lang w:val="en-US" w:eastAsia="en-GB"/>
        </w:rPr>
        <w:t>way,</w:t>
      </w:r>
      <w:r w:rsidR="00890358">
        <w:rPr>
          <w:rFonts w:ascii="IBM Plex Mono Medium" w:eastAsia="Times New Roman" w:hAnsi="IBM Plex Mono Medium" w:cs="Times New Roman"/>
          <w:i/>
          <w:iCs/>
          <w:color w:val="70AD47" w:themeColor="accent6"/>
          <w:sz w:val="16"/>
          <w:szCs w:val="16"/>
          <w:lang w:val="en-US" w:eastAsia="en-GB"/>
        </w:rPr>
        <w:t xml:space="preserve"> </w:t>
      </w:r>
      <w:r w:rsidR="00890358" w:rsidRPr="00A24E4C">
        <w:rPr>
          <w:rFonts w:ascii="IBM Plex Mono Medium" w:eastAsia="Times New Roman" w:hAnsi="IBM Plex Mono Medium" w:cs="Times New Roman"/>
          <w:i/>
          <w:iCs/>
          <w:color w:val="70AD47" w:themeColor="accent6"/>
          <w:sz w:val="16"/>
          <w:szCs w:val="16"/>
          <w:lang w:val="en-US" w:eastAsia="en-GB"/>
        </w:rPr>
        <w:t>if</w:t>
      </w:r>
      <w:proofErr w:type="gramEnd"/>
      <w:r w:rsidR="00890358" w:rsidRPr="00A24E4C">
        <w:rPr>
          <w:rFonts w:ascii="IBM Plex Mono Medium" w:eastAsia="Times New Roman" w:hAnsi="IBM Plex Mono Medium" w:cs="Times New Roman"/>
          <w:i/>
          <w:iCs/>
          <w:color w:val="70AD47" w:themeColor="accent6"/>
          <w:sz w:val="16"/>
          <w:szCs w:val="16"/>
          <w:lang w:val="en-US" w:eastAsia="en-GB"/>
        </w:rPr>
        <w:t xml:space="preserve"> I didn’t pay </w:t>
      </w:r>
      <w:r w:rsidR="00890358">
        <w:rPr>
          <w:rFonts w:ascii="IBM Plex Mono Medium" w:eastAsia="Times New Roman" w:hAnsi="IBM Plex Mono Medium" w:cs="Times New Roman"/>
          <w:i/>
          <w:iCs/>
          <w:color w:val="70AD47" w:themeColor="accent6"/>
          <w:sz w:val="16"/>
          <w:szCs w:val="16"/>
          <w:lang w:val="en-US" w:eastAsia="en-GB"/>
        </w:rPr>
        <w:t>enough</w:t>
      </w:r>
      <w:r w:rsidR="00890358" w:rsidRPr="00A24E4C">
        <w:rPr>
          <w:rFonts w:ascii="IBM Plex Mono Medium" w:eastAsia="Times New Roman" w:hAnsi="IBM Plex Mono Medium" w:cs="Times New Roman"/>
          <w:i/>
          <w:iCs/>
          <w:color w:val="70AD47" w:themeColor="accent6"/>
          <w:sz w:val="16"/>
          <w:szCs w:val="16"/>
          <w:lang w:val="en-US" w:eastAsia="en-GB"/>
        </w:rPr>
        <w:t xml:space="preserve"> attention to them. Instead, the bitter</w:t>
      </w:r>
      <w:r w:rsidR="00890358">
        <w:rPr>
          <w:rFonts w:ascii="IBM Plex Mono Medium" w:eastAsia="Times New Roman" w:hAnsi="IBM Plex Mono Medium" w:cs="Times New Roman"/>
          <w:i/>
          <w:iCs/>
          <w:color w:val="70AD47" w:themeColor="accent6"/>
          <w:sz w:val="16"/>
          <w:szCs w:val="16"/>
          <w:lang w:val="en-US" w:eastAsia="en-GB"/>
        </w:rPr>
        <w:t xml:space="preserve"> cold</w:t>
      </w:r>
      <w:r w:rsidR="00890358" w:rsidRPr="00A24E4C">
        <w:rPr>
          <w:rFonts w:ascii="IBM Plex Mono Medium" w:eastAsia="Times New Roman" w:hAnsi="IBM Plex Mono Medium" w:cs="Times New Roman"/>
          <w:i/>
          <w:iCs/>
          <w:color w:val="70AD47" w:themeColor="accent6"/>
          <w:sz w:val="16"/>
          <w:szCs w:val="16"/>
          <w:lang w:val="en-US" w:eastAsia="en-GB"/>
        </w:rPr>
        <w:t xml:space="preserve"> wind provoked as a great distraction and led me through the rest of the walk.</w:t>
      </w:r>
      <w:r w:rsidR="00A24E4C">
        <w:rPr>
          <w:rFonts w:ascii="IBM Plex Mono Medium" w:eastAsia="Times New Roman" w:hAnsi="IBM Plex Mono Medium" w:cs="Times New Roman"/>
          <w:color w:val="000000" w:themeColor="text1"/>
          <w:sz w:val="16"/>
          <w:szCs w:val="16"/>
          <w:lang w:val="en-US" w:eastAsia="en-GB"/>
        </w:rPr>
        <w:br/>
      </w:r>
      <w:r w:rsidR="00BF7B38">
        <w:rPr>
          <w:rFonts w:ascii="IBM Plex Mono Medium" w:eastAsia="Times New Roman" w:hAnsi="IBM Plex Mono Medium" w:cs="Times New Roman"/>
          <w:i/>
          <w:iCs/>
          <w:color w:val="70AD47" w:themeColor="accent6"/>
          <w:sz w:val="16"/>
          <w:szCs w:val="16"/>
          <w:lang w:val="en-US" w:eastAsia="en-GB"/>
        </w:rPr>
        <w:br/>
      </w:r>
      <w:r w:rsidR="00890358">
        <w:rPr>
          <w:rFonts w:ascii="IBM Plex Mono Medium" w:eastAsia="Times New Roman" w:hAnsi="IBM Plex Mono Medium" w:cs="Times New Roman"/>
          <w:i/>
          <w:iCs/>
          <w:color w:val="70AD47" w:themeColor="accent6"/>
          <w:sz w:val="16"/>
          <w:szCs w:val="16"/>
          <w:lang w:val="en-US" w:eastAsia="en-GB"/>
        </w:rPr>
        <w:t xml:space="preserve">Getting back home, I felt the invitation to meditate before heading to bed. The amount of discomfort has been built up until the moment I sat down. Thoughts on running away became more and more overpowering. </w:t>
      </w:r>
      <w:proofErr w:type="gramStart"/>
      <w:r w:rsidR="00890358">
        <w:rPr>
          <w:rFonts w:ascii="IBM Plex Mono Medium" w:eastAsia="Times New Roman" w:hAnsi="IBM Plex Mono Medium" w:cs="Times New Roman"/>
          <w:i/>
          <w:iCs/>
          <w:color w:val="70AD47" w:themeColor="accent6"/>
          <w:sz w:val="16"/>
          <w:szCs w:val="16"/>
          <w:lang w:val="en-US" w:eastAsia="en-GB"/>
        </w:rPr>
        <w:t>Making an attempt</w:t>
      </w:r>
      <w:proofErr w:type="gramEnd"/>
      <w:r w:rsidR="00890358">
        <w:rPr>
          <w:rFonts w:ascii="IBM Plex Mono Medium" w:eastAsia="Times New Roman" w:hAnsi="IBM Plex Mono Medium" w:cs="Times New Roman"/>
          <w:i/>
          <w:iCs/>
          <w:color w:val="70AD47" w:themeColor="accent6"/>
          <w:sz w:val="16"/>
          <w:szCs w:val="16"/>
          <w:lang w:val="en-US" w:eastAsia="en-GB"/>
        </w:rPr>
        <w:t xml:space="preserve"> to objectify myself from the distracting thoughts by maintaining a neutral attitude, was something I had to remind myself of. Detaching from the outside world that will give space for the senses to turn inwards. Having no expectations on what will result from this practice. I focused mainly on breathing before starting on sequences of body scans. One of my main takeaways from the Vipassana meditation was that I could observe objectively, distancing myself from the </w:t>
      </w:r>
      <w:r w:rsidR="00890358" w:rsidRPr="00F32086">
        <w:rPr>
          <w:rFonts w:ascii="IBM Plex Mono Medium" w:eastAsia="Times New Roman" w:hAnsi="IBM Plex Mono Medium" w:cs="Times New Roman"/>
          <w:i/>
          <w:iCs/>
          <w:color w:val="70AD47" w:themeColor="accent6"/>
          <w:sz w:val="16"/>
          <w:szCs w:val="16"/>
          <w:lang w:val="en-US" w:eastAsia="en-GB"/>
        </w:rPr>
        <w:t>redundant thoughts</w:t>
      </w:r>
      <w:r w:rsidR="00890358">
        <w:rPr>
          <w:rFonts w:ascii="IBM Plex Mono Medium" w:eastAsia="Times New Roman" w:hAnsi="IBM Plex Mono Medium" w:cs="Times New Roman"/>
          <w:i/>
          <w:iCs/>
          <w:color w:val="70AD47" w:themeColor="accent6"/>
          <w:sz w:val="16"/>
          <w:szCs w:val="16"/>
          <w:lang w:val="en-US" w:eastAsia="en-GB"/>
        </w:rPr>
        <w:t xml:space="preserve"> that I always attach myself to. The meditation retreat explanation? (…) By paying attention to the smallest significant sensations and observing instead of reacting to them, I was more capable of centering my mind and my senses. It allowed me to be in the present moment instead of obsessing about past events or things that still need to happen. I was able to recognize the subtlety of several sensations on and through by body. From the tickling sensation on the sole of my right foot to the touch of the shirt which is comfortably fitted to my skin.</w:t>
      </w:r>
    </w:p>
    <w:p w14:paraId="00BB881E" w14:textId="450C866B" w:rsidR="003F5307" w:rsidRPr="00DD37FB" w:rsidRDefault="00890358" w:rsidP="00890358">
      <w:pPr>
        <w:spacing w:before="100" w:beforeAutospacing="1" w:after="100" w:afterAutospacing="1"/>
        <w:rPr>
          <w:rFonts w:ascii="IBM Plex Mono Medium" w:eastAsia="Times New Roman" w:hAnsi="IBM Plex Mono Medium" w:cs="Times New Roman"/>
          <w:color w:val="000000" w:themeColor="text1"/>
          <w:sz w:val="16"/>
          <w:szCs w:val="16"/>
          <w:lang w:val="en-US" w:eastAsia="en-GB"/>
          <w:rPrChange w:id="174" w:author="Jannie Guo" w:date="2023-02-22T12:00:00Z">
            <w:rPr>
              <w:rFonts w:ascii="IBM Plex Mono Medium" w:eastAsia="Times New Roman" w:hAnsi="IBM Plex Mono Medium" w:cs="Times New Roman"/>
              <w:i/>
              <w:iCs/>
              <w:sz w:val="16"/>
              <w:szCs w:val="16"/>
              <w:lang w:val="en-US" w:eastAsia="en-GB"/>
            </w:rPr>
          </w:rPrChange>
        </w:rPr>
      </w:pPr>
      <w:del w:id="175" w:author="Jannie Guo" w:date="2023-02-22T12:44:00Z">
        <w:r w:rsidDel="004F48F8">
          <w:rPr>
            <w:rFonts w:ascii="IBM Plex Mono Medium" w:eastAsia="Times New Roman" w:hAnsi="IBM Plex Mono Medium" w:cs="Times New Roman"/>
            <w:i/>
            <w:iCs/>
            <w:color w:val="70AD47" w:themeColor="accent6"/>
            <w:sz w:val="16"/>
            <w:szCs w:val="16"/>
            <w:lang w:val="en-US" w:eastAsia="en-GB"/>
          </w:rPr>
          <w:br/>
        </w:r>
        <w:r w:rsidR="00A00E59" w:rsidDel="004F48F8">
          <w:rPr>
            <w:rFonts w:ascii="IBM Plex Mono Medium" w:eastAsia="Times New Roman" w:hAnsi="IBM Plex Mono Medium" w:cs="Times New Roman"/>
            <w:i/>
            <w:iCs/>
            <w:color w:val="70AD47" w:themeColor="accent6"/>
            <w:sz w:val="16"/>
            <w:szCs w:val="16"/>
            <w:lang w:val="en-US" w:eastAsia="en-GB"/>
          </w:rPr>
          <w:br/>
        </w:r>
        <w:r w:rsidR="00A00E59" w:rsidDel="004F48F8">
          <w:rPr>
            <w:rFonts w:ascii="IBM Plex Mono Medium" w:eastAsia="Times New Roman" w:hAnsi="IBM Plex Mono Medium" w:cs="Times New Roman"/>
            <w:b/>
            <w:bCs/>
            <w:sz w:val="16"/>
            <w:szCs w:val="16"/>
            <w:lang w:val="en-US" w:eastAsia="en-GB"/>
          </w:rPr>
          <w:br/>
        </w:r>
      </w:del>
      <w:r w:rsidR="00A00E59">
        <w:rPr>
          <w:rFonts w:ascii="IBM Plex Mono Medium" w:eastAsia="Times New Roman" w:hAnsi="IBM Plex Mono Medium" w:cs="Times New Roman"/>
          <w:b/>
          <w:bCs/>
          <w:sz w:val="16"/>
          <w:szCs w:val="16"/>
          <w:lang w:val="en-US" w:eastAsia="en-GB"/>
        </w:rPr>
        <w:t>The t</w:t>
      </w:r>
      <w:r w:rsidR="00A00E59" w:rsidRPr="00A00E59">
        <w:rPr>
          <w:rFonts w:ascii="IBM Plex Mono Medium" w:eastAsia="Times New Roman" w:hAnsi="IBM Plex Mono Medium" w:cs="Times New Roman"/>
          <w:b/>
          <w:bCs/>
          <w:sz w:val="16"/>
          <w:szCs w:val="16"/>
          <w:lang w:val="en-US" w:eastAsia="en-GB"/>
        </w:rPr>
        <w:t xml:space="preserve">emporal </w:t>
      </w:r>
      <w:r w:rsidR="00A00E59">
        <w:rPr>
          <w:rFonts w:ascii="IBM Plex Mono Medium" w:eastAsia="Times New Roman" w:hAnsi="IBM Plex Mono Medium" w:cs="Times New Roman"/>
          <w:b/>
          <w:bCs/>
          <w:sz w:val="16"/>
          <w:szCs w:val="16"/>
          <w:lang w:val="en-US" w:eastAsia="en-GB"/>
        </w:rPr>
        <w:t>u</w:t>
      </w:r>
      <w:r w:rsidR="00A00E59" w:rsidRPr="00A00E59">
        <w:rPr>
          <w:rFonts w:ascii="IBM Plex Mono Medium" w:eastAsia="Times New Roman" w:hAnsi="IBM Plex Mono Medium" w:cs="Times New Roman"/>
          <w:b/>
          <w:bCs/>
          <w:sz w:val="16"/>
          <w:szCs w:val="16"/>
          <w:lang w:val="en-US" w:eastAsia="en-GB"/>
        </w:rPr>
        <w:t>topia</w:t>
      </w:r>
      <w:r w:rsidR="00837875">
        <w:rPr>
          <w:rFonts w:ascii="IBM Plex Mono Medium" w:eastAsia="Times New Roman" w:hAnsi="IBM Plex Mono Medium" w:cs="Times New Roman"/>
          <w:sz w:val="16"/>
          <w:szCs w:val="16"/>
          <w:lang w:val="en-US" w:eastAsia="en-GB"/>
        </w:rPr>
        <w:t xml:space="preserve"> </w:t>
      </w:r>
      <w:r w:rsidR="00837875" w:rsidRPr="00837875">
        <w:rPr>
          <w:rFonts w:ascii="IBM Plex Mono Medium" w:eastAsia="Times New Roman" w:hAnsi="IBM Plex Mono Medium" w:cs="Times New Roman"/>
          <w:b/>
          <w:bCs/>
          <w:sz w:val="16"/>
          <w:szCs w:val="16"/>
          <w:lang w:val="en-US" w:eastAsia="en-GB"/>
        </w:rPr>
        <w:t>or</w:t>
      </w:r>
      <w:r w:rsidR="00A00E59">
        <w:rPr>
          <w:rFonts w:ascii="IBM Plex Mono Medium" w:eastAsia="Times New Roman" w:hAnsi="IBM Plex Mono Medium" w:cs="Times New Roman"/>
          <w:sz w:val="16"/>
          <w:szCs w:val="16"/>
          <w:lang w:val="en-US" w:eastAsia="en-GB"/>
        </w:rPr>
        <w:t xml:space="preserve"> </w:t>
      </w:r>
      <w:ins w:id="176" w:author="Jannie Guo" w:date="2023-02-22T11:54:00Z">
        <w:r w:rsidR="00A079DA">
          <w:rPr>
            <w:rFonts w:ascii="IBM Plex Mono Medium" w:eastAsia="Times New Roman" w:hAnsi="IBM Plex Mono Medium" w:cs="Times New Roman"/>
            <w:sz w:val="16"/>
            <w:szCs w:val="16"/>
            <w:lang w:val="en-US" w:eastAsia="en-GB"/>
          </w:rPr>
          <w:br/>
        </w:r>
      </w:ins>
      <w:r w:rsidR="00A00E59" w:rsidRPr="00A00E59">
        <w:rPr>
          <w:rFonts w:ascii="IBM Plex Mono Medium" w:eastAsia="Times New Roman" w:hAnsi="IBM Plex Mono Medium" w:cs="Times New Roman"/>
          <w:b/>
          <w:bCs/>
          <w:sz w:val="16"/>
          <w:szCs w:val="16"/>
          <w:lang w:val="en-US" w:eastAsia="en-GB"/>
        </w:rPr>
        <w:t>Interplay of temporalit</w:t>
      </w:r>
      <w:r w:rsidR="00A00E59">
        <w:rPr>
          <w:rFonts w:ascii="IBM Plex Mono Medium" w:eastAsia="Times New Roman" w:hAnsi="IBM Plex Mono Medium" w:cs="Times New Roman"/>
          <w:b/>
          <w:bCs/>
          <w:sz w:val="16"/>
          <w:szCs w:val="16"/>
          <w:lang w:val="en-US" w:eastAsia="en-GB"/>
        </w:rPr>
        <w:t>y</w:t>
      </w:r>
      <w:r w:rsidR="00837875">
        <w:rPr>
          <w:rFonts w:ascii="IBM Plex Mono Medium" w:eastAsia="Times New Roman" w:hAnsi="IBM Plex Mono Medium" w:cs="Times New Roman"/>
          <w:b/>
          <w:bCs/>
          <w:sz w:val="16"/>
          <w:szCs w:val="16"/>
          <w:lang w:val="en-US" w:eastAsia="en-GB"/>
        </w:rPr>
        <w:t xml:space="preserve"> or </w:t>
      </w:r>
      <w:r w:rsidR="00837875">
        <w:rPr>
          <w:rFonts w:ascii="IBM Plex Mono Medium" w:eastAsia="Times New Roman" w:hAnsi="IBM Plex Mono Medium" w:cs="Times New Roman"/>
          <w:b/>
          <w:bCs/>
          <w:sz w:val="16"/>
          <w:szCs w:val="16"/>
          <w:lang w:val="en-US" w:eastAsia="en-GB"/>
        </w:rPr>
        <w:br/>
        <w:t xml:space="preserve">Temporal </w:t>
      </w:r>
      <w:r w:rsidR="00337E04">
        <w:rPr>
          <w:rFonts w:ascii="IBM Plex Mono Medium" w:eastAsia="Times New Roman" w:hAnsi="IBM Plex Mono Medium" w:cs="Times New Roman"/>
          <w:b/>
          <w:bCs/>
          <w:sz w:val="16"/>
          <w:szCs w:val="16"/>
          <w:lang w:val="en-US" w:eastAsia="en-GB"/>
        </w:rPr>
        <w:t>e</w:t>
      </w:r>
      <w:r w:rsidR="00837875">
        <w:rPr>
          <w:rFonts w:ascii="IBM Plex Mono Medium" w:eastAsia="Times New Roman" w:hAnsi="IBM Plex Mono Medium" w:cs="Times New Roman"/>
          <w:b/>
          <w:bCs/>
          <w:sz w:val="16"/>
          <w:szCs w:val="16"/>
          <w:lang w:val="en-US" w:eastAsia="en-GB"/>
        </w:rPr>
        <w:t xml:space="preserve">xistence </w:t>
      </w:r>
      <w:r w:rsidR="002E47D7">
        <w:rPr>
          <w:rFonts w:ascii="IBM Plex Mono Medium" w:eastAsia="Times New Roman" w:hAnsi="IBM Plex Mono Medium" w:cs="Times New Roman"/>
          <w:i/>
          <w:iCs/>
          <w:color w:val="70AD47" w:themeColor="accent6"/>
          <w:sz w:val="16"/>
          <w:szCs w:val="16"/>
          <w:lang w:val="en-US" w:eastAsia="en-GB"/>
        </w:rPr>
        <w:br/>
      </w:r>
      <w:r w:rsidR="00A00E59">
        <w:rPr>
          <w:rFonts w:ascii="IBM Plex Mono Medium" w:eastAsia="Times New Roman" w:hAnsi="IBM Plex Mono Medium" w:cs="Times New Roman"/>
          <w:sz w:val="16"/>
          <w:szCs w:val="16"/>
          <w:lang w:val="en-US" w:eastAsia="en-GB"/>
        </w:rPr>
        <w:t>(…) Moving forward to the</w:t>
      </w:r>
      <w:r w:rsidR="00337E04">
        <w:rPr>
          <w:rFonts w:ascii="IBM Plex Mono Medium" w:eastAsia="Times New Roman" w:hAnsi="IBM Plex Mono Medium" w:cs="Times New Roman"/>
          <w:sz w:val="16"/>
          <w:szCs w:val="16"/>
          <w:lang w:val="en-US" w:eastAsia="en-GB"/>
        </w:rPr>
        <w:t xml:space="preserve"> design research practice </w:t>
      </w:r>
      <w:r w:rsidR="00DE57F3">
        <w:rPr>
          <w:rFonts w:ascii="IBM Plex Mono Medium" w:eastAsia="Times New Roman" w:hAnsi="IBM Plex Mono Medium" w:cs="Times New Roman"/>
          <w:sz w:val="16"/>
          <w:szCs w:val="16"/>
          <w:lang w:val="en-US" w:eastAsia="en-GB"/>
        </w:rPr>
        <w:t xml:space="preserve">that devotes itself to the </w:t>
      </w:r>
      <w:r w:rsidR="00DE57F3" w:rsidRPr="00A62D7E">
        <w:rPr>
          <w:rFonts w:ascii="IBM Plex Mono Medium" w:eastAsia="Times New Roman" w:hAnsi="IBM Plex Mono Medium" w:cs="Times New Roman"/>
          <w:sz w:val="16"/>
          <w:szCs w:val="16"/>
          <w:lang w:val="en-US" w:eastAsia="en-GB"/>
        </w:rPr>
        <w:t>contemporary time crisis</w:t>
      </w:r>
      <w:r w:rsidR="00DE57F3">
        <w:rPr>
          <w:rFonts w:ascii="IBM Plex Mono Medium" w:eastAsia="Times New Roman" w:hAnsi="IBM Plex Mono Medium" w:cs="Times New Roman"/>
          <w:sz w:val="16"/>
          <w:szCs w:val="16"/>
          <w:lang w:val="en-US" w:eastAsia="en-GB"/>
        </w:rPr>
        <w:t xml:space="preserve"> </w:t>
      </w:r>
      <w:r w:rsidR="0036773D">
        <w:rPr>
          <w:rFonts w:ascii="IBM Plex Mono Medium" w:eastAsia="Times New Roman" w:hAnsi="IBM Plex Mono Medium" w:cs="Times New Roman"/>
          <w:sz w:val="16"/>
          <w:szCs w:val="16"/>
          <w:lang w:val="en-US" w:eastAsia="en-GB"/>
        </w:rPr>
        <w:t xml:space="preserve">that offers </w:t>
      </w:r>
      <w:r w:rsidR="0036773D" w:rsidRPr="00A62D7E">
        <w:rPr>
          <w:rFonts w:ascii="IBM Plex Mono Medium" w:eastAsia="Times New Roman" w:hAnsi="IBM Plex Mono Medium" w:cs="Times New Roman"/>
          <w:sz w:val="16"/>
          <w:szCs w:val="16"/>
          <w:lang w:val="en-US" w:eastAsia="en-GB"/>
        </w:rPr>
        <w:t>alternative ways of being in time</w:t>
      </w:r>
      <w:r w:rsidR="0036773D">
        <w:rPr>
          <w:rFonts w:ascii="IBM Plex Mono Medium" w:eastAsia="Times New Roman" w:hAnsi="IBM Plex Mono Medium" w:cs="Times New Roman"/>
          <w:sz w:val="16"/>
          <w:szCs w:val="16"/>
          <w:lang w:val="en-US" w:eastAsia="en-GB"/>
        </w:rPr>
        <w:t xml:space="preserve">. </w:t>
      </w:r>
      <w:r w:rsidR="00337E04">
        <w:rPr>
          <w:rFonts w:ascii="IBM Plex Mono Medium" w:eastAsia="Times New Roman" w:hAnsi="IBM Plex Mono Medium" w:cs="Times New Roman"/>
          <w:sz w:val="16"/>
          <w:szCs w:val="16"/>
          <w:lang w:val="en-US" w:eastAsia="en-GB"/>
        </w:rPr>
        <w:t xml:space="preserve">The platform </w:t>
      </w:r>
      <w:proofErr w:type="spellStart"/>
      <w:r w:rsidR="0036773D">
        <w:rPr>
          <w:rFonts w:ascii="IBM Plex Mono Medium" w:eastAsia="Times New Roman" w:hAnsi="IBM Plex Mono Medium" w:cs="Times New Roman"/>
          <w:sz w:val="16"/>
          <w:szCs w:val="16"/>
          <w:lang w:val="en-US" w:eastAsia="en-GB"/>
        </w:rPr>
        <w:t>Unchronia</w:t>
      </w:r>
      <w:proofErr w:type="spellEnd"/>
      <w:r w:rsidR="0036773D">
        <w:rPr>
          <w:rFonts w:ascii="IBM Plex Mono Medium" w:eastAsia="Times New Roman" w:hAnsi="IBM Plex Mono Medium" w:cs="Times New Roman"/>
          <w:sz w:val="16"/>
          <w:szCs w:val="16"/>
          <w:lang w:val="en-US" w:eastAsia="en-GB"/>
        </w:rPr>
        <w:t xml:space="preserve"> is founded by the sociologist</w:t>
      </w:r>
      <w:r w:rsidR="00337E04">
        <w:rPr>
          <w:rFonts w:ascii="IBM Plex Mono Medium" w:eastAsia="Times New Roman" w:hAnsi="IBM Plex Mono Medium" w:cs="Times New Roman"/>
          <w:sz w:val="16"/>
          <w:szCs w:val="16"/>
          <w:lang w:val="en-US" w:eastAsia="en-GB"/>
        </w:rPr>
        <w:t xml:space="preserve">, designer, and lecturer </w:t>
      </w:r>
      <w:r w:rsidR="0036773D">
        <w:rPr>
          <w:rFonts w:ascii="IBM Plex Mono Medium" w:eastAsia="Times New Roman" w:hAnsi="IBM Plex Mono Medium" w:cs="Times New Roman"/>
          <w:sz w:val="16"/>
          <w:szCs w:val="16"/>
          <w:lang w:val="en-US" w:eastAsia="en-GB"/>
        </w:rPr>
        <w:t>Dr. Helga Schmid</w:t>
      </w:r>
      <w:r w:rsidR="00337E04">
        <w:rPr>
          <w:rFonts w:ascii="IBM Plex Mono Medium" w:eastAsia="Times New Roman" w:hAnsi="IBM Plex Mono Medium" w:cs="Times New Roman"/>
          <w:sz w:val="16"/>
          <w:szCs w:val="16"/>
          <w:lang w:val="en-US" w:eastAsia="en-GB"/>
        </w:rPr>
        <w:t>. S</w:t>
      </w:r>
      <w:r w:rsidR="0036773D">
        <w:rPr>
          <w:rFonts w:ascii="IBM Plex Mono Medium" w:eastAsia="Times New Roman" w:hAnsi="IBM Plex Mono Medium" w:cs="Times New Roman"/>
          <w:sz w:val="16"/>
          <w:szCs w:val="16"/>
          <w:lang w:val="en-US" w:eastAsia="en-GB"/>
        </w:rPr>
        <w:t>he</w:t>
      </w:r>
      <w:r w:rsidR="00837875">
        <w:rPr>
          <w:rFonts w:ascii="IBM Plex Mono Medium" w:eastAsia="Times New Roman" w:hAnsi="IBM Plex Mono Medium" w:cs="Times New Roman"/>
          <w:sz w:val="16"/>
          <w:szCs w:val="16"/>
          <w:lang w:val="en-US" w:eastAsia="en-GB"/>
        </w:rPr>
        <w:t xml:space="preserve"> </w:t>
      </w:r>
      <w:proofErr w:type="gramStart"/>
      <w:r w:rsidR="00A952FB">
        <w:rPr>
          <w:rFonts w:ascii="IBM Plex Mono Medium" w:eastAsia="Times New Roman" w:hAnsi="IBM Plex Mono Medium" w:cs="Times New Roman"/>
          <w:sz w:val="16"/>
          <w:szCs w:val="16"/>
          <w:lang w:val="en-US" w:eastAsia="en-GB"/>
        </w:rPr>
        <w:t>open</w:t>
      </w:r>
      <w:r w:rsidR="00337E04">
        <w:rPr>
          <w:rFonts w:ascii="IBM Plex Mono Medium" w:eastAsia="Times New Roman" w:hAnsi="IBM Plex Mono Medium" w:cs="Times New Roman"/>
          <w:sz w:val="16"/>
          <w:szCs w:val="16"/>
          <w:lang w:val="en-US" w:eastAsia="en-GB"/>
        </w:rPr>
        <w:t>s up</w:t>
      </w:r>
      <w:proofErr w:type="gramEnd"/>
      <w:r w:rsidR="00A952FB">
        <w:rPr>
          <w:rFonts w:ascii="IBM Plex Mono Medium" w:eastAsia="Times New Roman" w:hAnsi="IBM Plex Mono Medium" w:cs="Times New Roman"/>
          <w:sz w:val="16"/>
          <w:szCs w:val="16"/>
          <w:lang w:val="en-US" w:eastAsia="en-GB"/>
        </w:rPr>
        <w:t xml:space="preserve"> a critical understanding of how imposed external time structure of a societal environment can result into a disassociation with </w:t>
      </w:r>
      <w:r w:rsidR="00F30FF6">
        <w:rPr>
          <w:rFonts w:ascii="IBM Plex Mono Medium" w:eastAsia="Times New Roman" w:hAnsi="IBM Plex Mono Medium" w:cs="Times New Roman"/>
          <w:sz w:val="16"/>
          <w:szCs w:val="16"/>
          <w:lang w:val="en-US" w:eastAsia="en-GB"/>
        </w:rPr>
        <w:t xml:space="preserve">the natural rhythm of the biological clock. </w:t>
      </w:r>
      <w:r w:rsidR="00A50B34" w:rsidRPr="00A62D7E">
        <w:rPr>
          <w:rFonts w:ascii="IBM Plex Mono Medium" w:eastAsia="Times New Roman" w:hAnsi="IBM Plex Mono Medium" w:cs="Times New Roman"/>
          <w:sz w:val="16"/>
          <w:szCs w:val="16"/>
          <w:lang w:val="en-US" w:eastAsia="en-GB"/>
        </w:rPr>
        <w:t xml:space="preserve">The term </w:t>
      </w:r>
      <w:proofErr w:type="spellStart"/>
      <w:r w:rsidR="00225D90">
        <w:rPr>
          <w:rFonts w:ascii="IBM Plex Mono Medium" w:eastAsia="Times New Roman" w:hAnsi="IBM Plex Mono Medium" w:cs="Times New Roman"/>
          <w:sz w:val="16"/>
          <w:szCs w:val="16"/>
          <w:lang w:val="en-US" w:eastAsia="en-GB"/>
        </w:rPr>
        <w:t>Uchronia</w:t>
      </w:r>
      <w:proofErr w:type="spellEnd"/>
      <w:r w:rsidR="00225D90">
        <w:rPr>
          <w:rFonts w:ascii="IBM Plex Mono Medium" w:eastAsia="Times New Roman" w:hAnsi="IBM Plex Mono Medium" w:cs="Times New Roman"/>
          <w:sz w:val="16"/>
          <w:szCs w:val="16"/>
          <w:lang w:val="en-US" w:eastAsia="en-GB"/>
        </w:rPr>
        <w:t xml:space="preserve"> </w:t>
      </w:r>
      <w:r w:rsidR="00A50B34" w:rsidRPr="00A62D7E">
        <w:rPr>
          <w:rFonts w:ascii="IBM Plex Mono Medium" w:eastAsia="Times New Roman" w:hAnsi="IBM Plex Mono Medium" w:cs="Times New Roman"/>
          <w:sz w:val="16"/>
          <w:szCs w:val="16"/>
          <w:lang w:val="en-US" w:eastAsia="en-GB"/>
        </w:rPr>
        <w:t>originates from</w:t>
      </w:r>
      <w:r w:rsidR="0054081A" w:rsidRPr="00A62D7E">
        <w:rPr>
          <w:rFonts w:ascii="IBM Plex Mono Medium" w:eastAsia="Times New Roman" w:hAnsi="IBM Plex Mono Medium" w:cs="Times New Roman"/>
          <w:sz w:val="16"/>
          <w:szCs w:val="16"/>
          <w:lang w:val="en-US" w:eastAsia="en-GB"/>
        </w:rPr>
        <w:t xml:space="preserve"> Utopia, the </w:t>
      </w:r>
      <w:r w:rsidR="00A50B34" w:rsidRPr="00A62D7E">
        <w:rPr>
          <w:rFonts w:ascii="IBM Plex Mono Medium" w:eastAsia="Times New Roman" w:hAnsi="IBM Plex Mono Medium" w:cs="Times New Roman"/>
          <w:sz w:val="16"/>
          <w:szCs w:val="16"/>
          <w:lang w:val="en-US" w:eastAsia="en-GB"/>
        </w:rPr>
        <w:t xml:space="preserve">Greek </w:t>
      </w:r>
      <w:r w:rsidR="0054081A" w:rsidRPr="00A62D7E">
        <w:rPr>
          <w:rFonts w:ascii="IBM Plex Mono Medium" w:eastAsia="Times New Roman" w:hAnsi="IBM Plex Mono Medium" w:cs="Times New Roman"/>
          <w:sz w:val="16"/>
          <w:szCs w:val="16"/>
          <w:lang w:val="en-US" w:eastAsia="en-GB"/>
        </w:rPr>
        <w:t xml:space="preserve">word </w:t>
      </w:r>
      <w:proofErr w:type="spellStart"/>
      <w:r w:rsidR="0054081A" w:rsidRPr="00A62D7E">
        <w:rPr>
          <w:rFonts w:ascii="IBM Plex Mono Medium" w:eastAsia="Times New Roman" w:hAnsi="IBM Plex Mono Medium" w:cs="Times New Roman"/>
          <w:sz w:val="16"/>
          <w:szCs w:val="16"/>
          <w:lang w:val="en-US" w:eastAsia="en-GB"/>
        </w:rPr>
        <w:t>ou-topos</w:t>
      </w:r>
      <w:proofErr w:type="spellEnd"/>
      <w:r w:rsidR="00A50B34" w:rsidRPr="00A62D7E">
        <w:rPr>
          <w:rFonts w:ascii="IBM Plex Mono Medium" w:eastAsia="Times New Roman" w:hAnsi="IBM Plex Mono Medium" w:cs="Times New Roman"/>
          <w:sz w:val="16"/>
          <w:szCs w:val="16"/>
          <w:lang w:val="en-US" w:eastAsia="en-GB"/>
        </w:rPr>
        <w:t xml:space="preserve"> </w:t>
      </w:r>
      <w:r w:rsidR="0054081A" w:rsidRPr="00A62D7E">
        <w:rPr>
          <w:rFonts w:ascii="IBM Plex Mono Medium" w:eastAsia="Times New Roman" w:hAnsi="IBM Plex Mono Medium" w:cs="Times New Roman"/>
          <w:sz w:val="16"/>
          <w:szCs w:val="16"/>
          <w:lang w:val="en-US" w:eastAsia="en-GB"/>
        </w:rPr>
        <w:t xml:space="preserve">and </w:t>
      </w:r>
      <w:proofErr w:type="spellStart"/>
      <w:r w:rsidR="0054081A" w:rsidRPr="00A62D7E">
        <w:rPr>
          <w:rFonts w:ascii="IBM Plex Mono Medium" w:eastAsia="Times New Roman" w:hAnsi="IBM Plex Mono Medium" w:cs="Times New Roman"/>
          <w:sz w:val="16"/>
          <w:szCs w:val="16"/>
          <w:lang w:val="en-US" w:eastAsia="en-GB"/>
        </w:rPr>
        <w:t>ou-chronos</w:t>
      </w:r>
      <w:proofErr w:type="spellEnd"/>
      <w:r w:rsidR="0054081A" w:rsidRPr="00A62D7E">
        <w:rPr>
          <w:rFonts w:ascii="IBM Plex Mono Medium" w:eastAsia="Times New Roman" w:hAnsi="IBM Plex Mono Medium" w:cs="Times New Roman"/>
          <w:sz w:val="16"/>
          <w:szCs w:val="16"/>
          <w:lang w:val="en-US" w:eastAsia="en-GB"/>
        </w:rPr>
        <w:t xml:space="preserve"> </w:t>
      </w:r>
      <w:r w:rsidR="00A50B34" w:rsidRPr="00A62D7E">
        <w:rPr>
          <w:rFonts w:ascii="IBM Plex Mono Medium" w:eastAsia="Times New Roman" w:hAnsi="IBM Plex Mono Medium" w:cs="Times New Roman"/>
          <w:sz w:val="16"/>
          <w:szCs w:val="16"/>
          <w:lang w:val="en-US" w:eastAsia="en-GB"/>
        </w:rPr>
        <w:t>with the meaning ‘non-time’ or ‘no time’.</w:t>
      </w:r>
      <w:r w:rsidR="0054081A" w:rsidRPr="00A62D7E">
        <w:rPr>
          <w:rStyle w:val="FootnoteReference"/>
          <w:rFonts w:ascii="IBM Plex Mono Medium" w:eastAsia="Times New Roman" w:hAnsi="IBM Plex Mono Medium" w:cs="Times New Roman"/>
          <w:sz w:val="16"/>
          <w:szCs w:val="16"/>
          <w:lang w:val="en-US" w:eastAsia="en-GB"/>
        </w:rPr>
        <w:footnoteReference w:id="9"/>
      </w:r>
      <w:r w:rsidR="00A50B34" w:rsidRPr="00A62D7E">
        <w:rPr>
          <w:rFonts w:ascii="IBM Plex Mono Medium" w:eastAsia="Times New Roman" w:hAnsi="IBM Plex Mono Medium" w:cs="Times New Roman"/>
          <w:sz w:val="16"/>
          <w:szCs w:val="16"/>
          <w:lang w:val="en-US" w:eastAsia="en-GB"/>
        </w:rPr>
        <w:t xml:space="preserve"> </w:t>
      </w:r>
      <w:r w:rsidR="00371E64">
        <w:rPr>
          <w:rFonts w:ascii="IBM Plex Mono Medium" w:eastAsia="Times New Roman" w:hAnsi="IBM Plex Mono Medium" w:cs="Times New Roman"/>
          <w:sz w:val="16"/>
          <w:szCs w:val="16"/>
          <w:lang w:val="en-US" w:eastAsia="en-GB"/>
        </w:rPr>
        <w:br/>
      </w:r>
      <w:r w:rsidR="00A50B34" w:rsidRPr="00A62D7E">
        <w:rPr>
          <w:rFonts w:ascii="IBM Plex Mono Medium" w:eastAsia="Times New Roman" w:hAnsi="IBM Plex Mono Medium" w:cs="Times New Roman"/>
          <w:sz w:val="16"/>
          <w:szCs w:val="16"/>
          <w:lang w:val="en-US" w:eastAsia="en-GB"/>
        </w:rPr>
        <w:t>Within the politics of time</w:t>
      </w:r>
      <w:r w:rsidR="000E1F39">
        <w:rPr>
          <w:rFonts w:ascii="IBM Plex Mono Medium" w:eastAsia="Times New Roman" w:hAnsi="IBM Plex Mono Medium" w:cs="Times New Roman"/>
          <w:sz w:val="16"/>
          <w:szCs w:val="16"/>
          <w:lang w:val="en-US" w:eastAsia="en-GB"/>
        </w:rPr>
        <w:t xml:space="preserve">, Schmid </w:t>
      </w:r>
      <w:r w:rsidR="00A50B34" w:rsidRPr="00A62D7E">
        <w:rPr>
          <w:rFonts w:ascii="IBM Plex Mono Medium" w:eastAsia="Times New Roman" w:hAnsi="IBM Plex Mono Medium" w:cs="Times New Roman"/>
          <w:sz w:val="16"/>
          <w:szCs w:val="16"/>
          <w:lang w:val="en-US" w:eastAsia="en-GB"/>
        </w:rPr>
        <w:t xml:space="preserve">mainly </w:t>
      </w:r>
      <w:r w:rsidR="008830AB" w:rsidRPr="00A62D7E">
        <w:rPr>
          <w:rFonts w:ascii="IBM Plex Mono Medium" w:eastAsia="Times New Roman" w:hAnsi="IBM Plex Mono Medium" w:cs="Times New Roman"/>
          <w:sz w:val="16"/>
          <w:szCs w:val="16"/>
          <w:lang w:val="en-US" w:eastAsia="en-GB"/>
        </w:rPr>
        <w:t>focuses</w:t>
      </w:r>
      <w:r w:rsidR="00A50B34" w:rsidRPr="00A62D7E">
        <w:rPr>
          <w:rFonts w:ascii="IBM Plex Mono Medium" w:eastAsia="Times New Roman" w:hAnsi="IBM Plex Mono Medium" w:cs="Times New Roman"/>
          <w:sz w:val="16"/>
          <w:szCs w:val="16"/>
          <w:lang w:val="en-US" w:eastAsia="en-GB"/>
        </w:rPr>
        <w:t xml:space="preserve"> on different approaches on time and timing in our contemporary work patterns and time norms. </w:t>
      </w:r>
      <w:r w:rsidR="00524EB4">
        <w:rPr>
          <w:rFonts w:ascii="IBM Plex Mono Medium" w:eastAsia="Times New Roman" w:hAnsi="IBM Plex Mono Medium" w:cs="Times New Roman"/>
          <w:sz w:val="16"/>
          <w:szCs w:val="16"/>
          <w:lang w:val="en-US" w:eastAsia="en-GB"/>
        </w:rPr>
        <w:t xml:space="preserve">In </w:t>
      </w:r>
      <w:r w:rsidR="001C3C01">
        <w:rPr>
          <w:rFonts w:ascii="IBM Plex Mono Medium" w:eastAsia="Times New Roman" w:hAnsi="IBM Plex Mono Medium" w:cs="Times New Roman"/>
          <w:sz w:val="16"/>
          <w:szCs w:val="16"/>
          <w:lang w:val="en-US" w:eastAsia="en-GB"/>
        </w:rPr>
        <w:t xml:space="preserve">the experiment ‘The Atemporal </w:t>
      </w:r>
      <w:r w:rsidR="00E6609C">
        <w:rPr>
          <w:rFonts w:ascii="IBM Plex Mono Medium" w:eastAsia="Times New Roman" w:hAnsi="IBM Plex Mono Medium" w:cs="Times New Roman"/>
          <w:sz w:val="16"/>
          <w:szCs w:val="16"/>
          <w:lang w:val="en-US" w:eastAsia="en-GB"/>
        </w:rPr>
        <w:t>E</w:t>
      </w:r>
      <w:r w:rsidR="001C3C01">
        <w:rPr>
          <w:rFonts w:ascii="IBM Plex Mono Medium" w:eastAsia="Times New Roman" w:hAnsi="IBM Plex Mono Medium" w:cs="Times New Roman"/>
          <w:sz w:val="16"/>
          <w:szCs w:val="16"/>
          <w:lang w:val="en-US" w:eastAsia="en-GB"/>
        </w:rPr>
        <w:t>vent</w:t>
      </w:r>
      <w:r w:rsidR="00E6609C">
        <w:rPr>
          <w:rFonts w:ascii="IBM Plex Mono Medium" w:eastAsia="Times New Roman" w:hAnsi="IBM Plex Mono Medium" w:cs="Times New Roman"/>
          <w:sz w:val="16"/>
          <w:szCs w:val="16"/>
          <w:lang w:val="en-US" w:eastAsia="en-GB"/>
        </w:rPr>
        <w:t xml:space="preserve"> (2021)</w:t>
      </w:r>
      <w:r w:rsidR="001C3C01">
        <w:rPr>
          <w:rFonts w:ascii="IBM Plex Mono Medium" w:eastAsia="Times New Roman" w:hAnsi="IBM Plex Mono Medium" w:cs="Times New Roman"/>
          <w:sz w:val="16"/>
          <w:szCs w:val="16"/>
          <w:lang w:val="en-US" w:eastAsia="en-GB"/>
        </w:rPr>
        <w:t xml:space="preserve">’ together with Kevin Walker, </w:t>
      </w:r>
      <w:r w:rsidR="00524EB4">
        <w:rPr>
          <w:rFonts w:ascii="IBM Plex Mono Medium" w:eastAsia="Times New Roman" w:hAnsi="IBM Plex Mono Medium" w:cs="Times New Roman"/>
          <w:sz w:val="16"/>
          <w:szCs w:val="16"/>
          <w:lang w:val="en-US" w:eastAsia="en-GB"/>
        </w:rPr>
        <w:t>she</w:t>
      </w:r>
      <w:r w:rsidR="00A50B34" w:rsidRPr="00A62D7E">
        <w:rPr>
          <w:rFonts w:ascii="IBM Plex Mono Medium" w:eastAsia="Times New Roman" w:hAnsi="IBM Plex Mono Medium" w:cs="Times New Roman"/>
          <w:sz w:val="16"/>
          <w:szCs w:val="16"/>
          <w:lang w:val="en-US" w:eastAsia="en-GB"/>
        </w:rPr>
        <w:t xml:space="preserve"> demands for more freedom in the structured time and a </w:t>
      </w:r>
      <w:r w:rsidR="008830AB" w:rsidRPr="00A62D7E">
        <w:rPr>
          <w:rFonts w:ascii="IBM Plex Mono Medium" w:eastAsia="Times New Roman" w:hAnsi="IBM Plex Mono Medium" w:cs="Times New Roman"/>
          <w:sz w:val="16"/>
          <w:szCs w:val="16"/>
          <w:lang w:val="en-US" w:eastAsia="en-GB"/>
        </w:rPr>
        <w:t>breakthrough</w:t>
      </w:r>
      <w:r w:rsidR="00A50B34" w:rsidRPr="00A62D7E">
        <w:rPr>
          <w:rFonts w:ascii="IBM Plex Mono Medium" w:eastAsia="Times New Roman" w:hAnsi="IBM Plex Mono Medium" w:cs="Times New Roman"/>
          <w:sz w:val="16"/>
          <w:szCs w:val="16"/>
          <w:lang w:val="en-US" w:eastAsia="en-GB"/>
        </w:rPr>
        <w:t xml:space="preserve"> in societal norms that should encourage the bodily time.</w:t>
      </w:r>
      <w:r w:rsidR="00E6609C">
        <w:rPr>
          <w:rStyle w:val="FootnoteReference"/>
          <w:rFonts w:ascii="IBM Plex Mono Medium" w:eastAsia="Times New Roman" w:hAnsi="IBM Plex Mono Medium" w:cs="Times New Roman"/>
          <w:sz w:val="16"/>
          <w:szCs w:val="16"/>
          <w:lang w:val="en-US" w:eastAsia="en-GB"/>
        </w:rPr>
        <w:footnoteReference w:id="10"/>
      </w:r>
      <w:r w:rsidR="001C3C01">
        <w:rPr>
          <w:rFonts w:ascii="IBM Plex Mono Medium" w:eastAsia="Times New Roman" w:hAnsi="IBM Plex Mono Medium" w:cs="Times New Roman"/>
          <w:sz w:val="16"/>
          <w:szCs w:val="16"/>
          <w:lang w:val="en-US" w:eastAsia="en-GB"/>
        </w:rPr>
        <w:t xml:space="preserve"> </w:t>
      </w:r>
      <w:r w:rsidR="00E6609C">
        <w:rPr>
          <w:rFonts w:ascii="IBM Plex Mono Medium" w:eastAsia="Times New Roman" w:hAnsi="IBM Plex Mono Medium" w:cs="Times New Roman"/>
          <w:sz w:val="16"/>
          <w:szCs w:val="16"/>
          <w:lang w:val="en-US" w:eastAsia="en-GB"/>
        </w:rPr>
        <w:t>A set of summed up principles are defined by the</w:t>
      </w:r>
      <w:r w:rsidR="001C3C01">
        <w:rPr>
          <w:rFonts w:ascii="IBM Plex Mono Medium" w:eastAsia="Times New Roman" w:hAnsi="IBM Plex Mono Medium" w:cs="Times New Roman"/>
          <w:sz w:val="16"/>
          <w:szCs w:val="16"/>
          <w:lang w:val="en-US" w:eastAsia="en-GB"/>
        </w:rPr>
        <w:t xml:space="preserve"> </w:t>
      </w:r>
      <w:proofErr w:type="spellStart"/>
      <w:r w:rsidR="001C3C01">
        <w:rPr>
          <w:rFonts w:ascii="IBM Plex Mono Medium" w:eastAsia="Times New Roman" w:hAnsi="IBM Plex Mono Medium" w:cs="Times New Roman"/>
          <w:sz w:val="16"/>
          <w:szCs w:val="16"/>
          <w:lang w:val="en-US" w:eastAsia="en-GB"/>
        </w:rPr>
        <w:t>Uchronia</w:t>
      </w:r>
      <w:proofErr w:type="spellEnd"/>
      <w:r w:rsidR="001C3C01">
        <w:rPr>
          <w:rFonts w:ascii="IBM Plex Mono Medium" w:eastAsia="Times New Roman" w:hAnsi="IBM Plex Mono Medium" w:cs="Times New Roman"/>
          <w:sz w:val="16"/>
          <w:szCs w:val="16"/>
          <w:lang w:val="en-US" w:eastAsia="en-GB"/>
        </w:rPr>
        <w:t xml:space="preserve"> Manifesto</w:t>
      </w:r>
      <w:r w:rsidR="00E6609C">
        <w:rPr>
          <w:rFonts w:ascii="IBM Plex Mono Medium" w:eastAsia="Times New Roman" w:hAnsi="IBM Plex Mono Medium" w:cs="Times New Roman"/>
          <w:sz w:val="16"/>
          <w:szCs w:val="16"/>
          <w:lang w:val="en-US" w:eastAsia="en-GB"/>
        </w:rPr>
        <w:t xml:space="preserve">. </w:t>
      </w:r>
    </w:p>
    <w:p w14:paraId="4045CAD6" w14:textId="0F4C6496" w:rsidR="00E6609C" w:rsidRDefault="00E6609C" w:rsidP="006B2BC5">
      <w:pPr>
        <w:spacing w:before="100" w:beforeAutospacing="1" w:after="100" w:afterAutospacing="1"/>
        <w:rPr>
          <w:rFonts w:ascii="IBM Plex Mono Medium" w:eastAsia="Times New Roman" w:hAnsi="IBM Plex Mono Medium" w:cs="Times New Roman"/>
          <w:sz w:val="16"/>
          <w:szCs w:val="16"/>
          <w:lang w:val="en-US" w:eastAsia="en-GB"/>
        </w:rPr>
      </w:pPr>
      <w:r>
        <w:rPr>
          <w:rFonts w:ascii="IBM Plex Mono Medium" w:eastAsia="Times New Roman" w:hAnsi="IBM Plex Mono Medium" w:cs="Times New Roman"/>
          <w:sz w:val="16"/>
          <w:szCs w:val="16"/>
          <w:lang w:val="en-US" w:eastAsia="en-GB"/>
        </w:rPr>
        <w:lastRenderedPageBreak/>
        <w:br/>
      </w:r>
      <w:r>
        <w:rPr>
          <w:rFonts w:ascii="IBM Plex Mono Medium" w:eastAsia="Times New Roman" w:hAnsi="IBM Plex Mono Medium" w:cs="Times New Roman"/>
          <w:noProof/>
          <w:sz w:val="16"/>
          <w:szCs w:val="16"/>
          <w:lang w:val="en-US" w:eastAsia="en-GB"/>
        </w:rPr>
        <w:drawing>
          <wp:inline distT="0" distB="0" distL="0" distR="0" wp14:anchorId="5A6DAAC4" wp14:editId="1B1F56E4">
            <wp:extent cx="2243455" cy="35052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3455" cy="3505200"/>
                    </a:xfrm>
                    <a:prstGeom prst="rect">
                      <a:avLst/>
                    </a:prstGeom>
                  </pic:spPr>
                </pic:pic>
              </a:graphicData>
            </a:graphic>
          </wp:inline>
        </w:drawing>
      </w:r>
      <w:r w:rsidR="007B4719" w:rsidRPr="00A62D7E">
        <w:rPr>
          <w:rFonts w:ascii="IBM Plex Mono Medium" w:eastAsia="Times New Roman" w:hAnsi="IBM Plex Mono Medium" w:cs="Times New Roman"/>
          <w:sz w:val="16"/>
          <w:szCs w:val="16"/>
          <w:lang w:val="en-US" w:eastAsia="en-GB"/>
        </w:rPr>
        <w:br/>
      </w:r>
    </w:p>
    <w:p w14:paraId="69FF72F7" w14:textId="0D7A56BC" w:rsidR="005C3129" w:rsidRPr="00A952FB" w:rsidRDefault="00371E64" w:rsidP="006B2BC5">
      <w:pPr>
        <w:spacing w:before="100" w:beforeAutospacing="1" w:after="100" w:afterAutospacing="1"/>
        <w:rPr>
          <w:rFonts w:ascii="IBM Plex Mono Medium" w:eastAsia="Times New Roman" w:hAnsi="IBM Plex Mono Medium" w:cs="Times New Roman"/>
          <w:sz w:val="16"/>
          <w:szCs w:val="16"/>
          <w:lang w:val="en-US" w:eastAsia="en-GB"/>
        </w:rPr>
      </w:pPr>
      <w:r>
        <w:rPr>
          <w:rFonts w:ascii="IBM Plex Mono Medium" w:eastAsia="Times New Roman" w:hAnsi="IBM Plex Mono Medium" w:cs="Times New Roman"/>
          <w:sz w:val="16"/>
          <w:szCs w:val="16"/>
          <w:lang w:val="en-US" w:eastAsia="en-GB"/>
        </w:rPr>
        <w:t>Before reaching to the earlier mentioned experiment,</w:t>
      </w:r>
      <w:r w:rsidR="00A50B34" w:rsidRPr="00A62D7E">
        <w:rPr>
          <w:rFonts w:ascii="IBM Plex Mono Medium" w:eastAsia="Times New Roman" w:hAnsi="IBM Plex Mono Medium" w:cs="Times New Roman"/>
          <w:sz w:val="16"/>
          <w:szCs w:val="16"/>
          <w:lang w:val="en-US" w:eastAsia="en-GB"/>
        </w:rPr>
        <w:t xml:space="preserve"> Schmid </w:t>
      </w:r>
      <w:r w:rsidR="00EE1669">
        <w:rPr>
          <w:rFonts w:ascii="IBM Plex Mono Medium" w:eastAsia="Times New Roman" w:hAnsi="IBM Plex Mono Medium" w:cs="Times New Roman"/>
          <w:sz w:val="16"/>
          <w:szCs w:val="16"/>
          <w:lang w:val="en-US" w:eastAsia="en-GB"/>
        </w:rPr>
        <w:br/>
        <w:t xml:space="preserve">have worked already on several projects such as </w:t>
      </w:r>
      <w:r w:rsidR="00635574">
        <w:rPr>
          <w:rFonts w:ascii="IBM Plex Mono Medium" w:eastAsia="Times New Roman" w:hAnsi="IBM Plex Mono Medium" w:cs="Times New Roman"/>
          <w:sz w:val="16"/>
          <w:szCs w:val="16"/>
          <w:lang w:val="en-US" w:eastAsia="en-GB"/>
        </w:rPr>
        <w:t>Designing Time, Circadian Space, Circadian Dreams that are giving</w:t>
      </w:r>
      <w:r w:rsidR="00E37E90">
        <w:rPr>
          <w:rFonts w:ascii="IBM Plex Mono Medium" w:eastAsia="Times New Roman" w:hAnsi="IBM Plex Mono Medium" w:cs="Times New Roman"/>
          <w:sz w:val="16"/>
          <w:szCs w:val="16"/>
          <w:lang w:val="en-US" w:eastAsia="en-GB"/>
        </w:rPr>
        <w:t xml:space="preserve"> a</w:t>
      </w:r>
      <w:r w:rsidR="00635574">
        <w:rPr>
          <w:rFonts w:ascii="IBM Plex Mono Medium" w:eastAsia="Times New Roman" w:hAnsi="IBM Plex Mono Medium" w:cs="Times New Roman"/>
          <w:sz w:val="16"/>
          <w:szCs w:val="16"/>
          <w:lang w:val="en-US" w:eastAsia="en-GB"/>
        </w:rPr>
        <w:t xml:space="preserve"> </w:t>
      </w:r>
      <w:r w:rsidR="00FE408E">
        <w:rPr>
          <w:rFonts w:ascii="IBM Plex Mono Medium" w:eastAsia="Times New Roman" w:hAnsi="IBM Plex Mono Medium" w:cs="Times New Roman"/>
          <w:sz w:val="16"/>
          <w:szCs w:val="16"/>
          <w:lang w:val="en-US" w:eastAsia="en-GB"/>
        </w:rPr>
        <w:t>different understanding</w:t>
      </w:r>
      <w:r w:rsidR="00E37E90">
        <w:rPr>
          <w:rFonts w:ascii="IBM Plex Mono Medium" w:eastAsia="Times New Roman" w:hAnsi="IBM Plex Mono Medium" w:cs="Times New Roman"/>
          <w:sz w:val="16"/>
          <w:szCs w:val="16"/>
          <w:lang w:val="en-US" w:eastAsia="en-GB"/>
        </w:rPr>
        <w:t xml:space="preserve"> on how</w:t>
      </w:r>
      <w:r w:rsidR="00FE408E">
        <w:rPr>
          <w:rFonts w:ascii="IBM Plex Mono Medium" w:eastAsia="Times New Roman" w:hAnsi="IBM Plex Mono Medium" w:cs="Times New Roman"/>
          <w:sz w:val="16"/>
          <w:szCs w:val="16"/>
          <w:lang w:val="en-US" w:eastAsia="en-GB"/>
        </w:rPr>
        <w:t xml:space="preserve"> time can be </w:t>
      </w:r>
      <w:r w:rsidR="00E37E90">
        <w:rPr>
          <w:rFonts w:ascii="IBM Plex Mono Medium" w:eastAsia="Times New Roman" w:hAnsi="IBM Plex Mono Medium" w:cs="Times New Roman"/>
          <w:sz w:val="16"/>
          <w:szCs w:val="16"/>
          <w:lang w:val="en-US" w:eastAsia="en-GB"/>
        </w:rPr>
        <w:t>experienced</w:t>
      </w:r>
      <w:r w:rsidR="00635574">
        <w:rPr>
          <w:rFonts w:ascii="IBM Plex Mono Medium" w:eastAsia="Times New Roman" w:hAnsi="IBM Plex Mono Medium" w:cs="Times New Roman"/>
          <w:sz w:val="16"/>
          <w:szCs w:val="16"/>
          <w:lang w:val="en-US" w:eastAsia="en-GB"/>
        </w:rPr>
        <w:t>.</w:t>
      </w:r>
      <w:r w:rsidR="00B40E4E">
        <w:rPr>
          <w:rFonts w:ascii="IBM Plex Mono Medium" w:eastAsia="Times New Roman" w:hAnsi="IBM Plex Mono Medium" w:cs="Times New Roman"/>
          <w:sz w:val="16"/>
          <w:szCs w:val="16"/>
          <w:lang w:val="en-US" w:eastAsia="en-GB"/>
        </w:rPr>
        <w:t xml:space="preserve"> </w:t>
      </w:r>
      <w:r w:rsidR="00E37E90">
        <w:rPr>
          <w:rFonts w:ascii="IBM Plex Mono Medium" w:eastAsia="Times New Roman" w:hAnsi="IBM Plex Mono Medium" w:cs="Times New Roman"/>
          <w:sz w:val="16"/>
          <w:szCs w:val="16"/>
          <w:lang w:val="en-US" w:eastAsia="en-GB"/>
        </w:rPr>
        <w:t xml:space="preserve">It was part of her PhD research where she eventually compiled all her research that is collected in the book </w:t>
      </w:r>
      <w:proofErr w:type="spellStart"/>
      <w:r w:rsidR="00E37E90">
        <w:rPr>
          <w:rFonts w:ascii="IBM Plex Mono Medium" w:eastAsia="Times New Roman" w:hAnsi="IBM Plex Mono Medium" w:cs="Times New Roman"/>
          <w:sz w:val="16"/>
          <w:szCs w:val="16"/>
          <w:lang w:val="en-US" w:eastAsia="en-GB"/>
        </w:rPr>
        <w:t>Uchronia</w:t>
      </w:r>
      <w:proofErr w:type="spellEnd"/>
      <w:r w:rsidR="00E37E90">
        <w:rPr>
          <w:rFonts w:ascii="IBM Plex Mono Medium" w:eastAsia="Times New Roman" w:hAnsi="IBM Plex Mono Medium" w:cs="Times New Roman"/>
          <w:sz w:val="16"/>
          <w:szCs w:val="16"/>
          <w:lang w:val="en-US" w:eastAsia="en-GB"/>
        </w:rPr>
        <w:t xml:space="preserve">: Designing Time (2020). </w:t>
      </w:r>
      <w:r w:rsidR="00635574">
        <w:rPr>
          <w:rFonts w:ascii="IBM Plex Mono Medium" w:eastAsia="Times New Roman" w:hAnsi="IBM Plex Mono Medium" w:cs="Times New Roman"/>
          <w:sz w:val="16"/>
          <w:szCs w:val="16"/>
          <w:lang w:val="en-US" w:eastAsia="en-GB"/>
        </w:rPr>
        <w:br/>
        <w:t xml:space="preserve">Referring to the project </w:t>
      </w:r>
      <w:r w:rsidR="00A61C0E" w:rsidRPr="00A62D7E">
        <w:rPr>
          <w:rFonts w:ascii="IBM Plex Mono Medium" w:eastAsia="Times New Roman" w:hAnsi="IBM Plex Mono Medium" w:cs="Times New Roman"/>
          <w:sz w:val="16"/>
          <w:szCs w:val="16"/>
          <w:lang w:val="en-US" w:eastAsia="en-GB"/>
        </w:rPr>
        <w:t>‘</w:t>
      </w:r>
      <w:r w:rsidR="00A50B34" w:rsidRPr="00A62D7E">
        <w:rPr>
          <w:rFonts w:ascii="IBM Plex Mono Medium" w:eastAsia="Times New Roman" w:hAnsi="IBM Plex Mono Medium" w:cs="Times New Roman"/>
          <w:sz w:val="16"/>
          <w:szCs w:val="16"/>
          <w:lang w:val="en-US" w:eastAsia="en-GB"/>
        </w:rPr>
        <w:t xml:space="preserve">Circadian </w:t>
      </w:r>
      <w:r w:rsidR="00A61C0E" w:rsidRPr="00A62D7E">
        <w:rPr>
          <w:rFonts w:ascii="IBM Plex Mono Medium" w:eastAsia="Times New Roman" w:hAnsi="IBM Plex Mono Medium" w:cs="Times New Roman"/>
          <w:sz w:val="16"/>
          <w:szCs w:val="16"/>
          <w:lang w:val="en-US" w:eastAsia="en-GB"/>
        </w:rPr>
        <w:t>D</w:t>
      </w:r>
      <w:r w:rsidR="00A50B34" w:rsidRPr="00A62D7E">
        <w:rPr>
          <w:rFonts w:ascii="IBM Plex Mono Medium" w:eastAsia="Times New Roman" w:hAnsi="IBM Plex Mono Medium" w:cs="Times New Roman"/>
          <w:sz w:val="16"/>
          <w:szCs w:val="16"/>
          <w:lang w:val="en-US" w:eastAsia="en-GB"/>
        </w:rPr>
        <w:t>reams</w:t>
      </w:r>
      <w:r w:rsidR="00A61C0E" w:rsidRPr="00A62D7E">
        <w:rPr>
          <w:rFonts w:ascii="IBM Plex Mono Medium" w:eastAsia="Times New Roman" w:hAnsi="IBM Plex Mono Medium" w:cs="Times New Roman"/>
          <w:sz w:val="16"/>
          <w:szCs w:val="16"/>
          <w:lang w:val="en-US" w:eastAsia="en-GB"/>
        </w:rPr>
        <w:t>’</w:t>
      </w:r>
      <w:r w:rsidR="00A50B34" w:rsidRPr="00A62D7E">
        <w:rPr>
          <w:rFonts w:ascii="IBM Plex Mono Medium" w:eastAsia="Times New Roman" w:hAnsi="IBM Plex Mono Medium" w:cs="Times New Roman"/>
          <w:sz w:val="16"/>
          <w:szCs w:val="16"/>
          <w:lang w:val="en-US" w:eastAsia="en-GB"/>
        </w:rPr>
        <w:t xml:space="preserve"> in which the space acts as a clock.</w:t>
      </w:r>
      <w:r w:rsidR="00A61C0E" w:rsidRPr="00A62D7E">
        <w:rPr>
          <w:rStyle w:val="FootnoteReference"/>
          <w:rFonts w:ascii="IBM Plex Mono Medium" w:eastAsia="Times New Roman" w:hAnsi="IBM Plex Mono Medium" w:cs="Times New Roman"/>
          <w:sz w:val="16"/>
          <w:szCs w:val="16"/>
          <w:lang w:val="en-US" w:eastAsia="en-GB"/>
        </w:rPr>
        <w:footnoteReference w:id="11"/>
      </w:r>
      <w:r w:rsidR="00A50B34" w:rsidRPr="00A62D7E">
        <w:rPr>
          <w:rFonts w:ascii="IBM Plex Mono Medium" w:eastAsia="Times New Roman" w:hAnsi="IBM Plex Mono Medium" w:cs="Times New Roman"/>
          <w:sz w:val="16"/>
          <w:szCs w:val="16"/>
          <w:lang w:val="en-US" w:eastAsia="en-GB"/>
        </w:rPr>
        <w:t xml:space="preserve"> Twelve minutes represent one circadian day of 24 hours, where each minute is </w:t>
      </w:r>
      <w:r w:rsidR="00B259BA">
        <w:rPr>
          <w:rFonts w:ascii="IBM Plex Mono Medium" w:eastAsia="Times New Roman" w:hAnsi="IBM Plex Mono Medium" w:cs="Times New Roman"/>
          <w:sz w:val="16"/>
          <w:szCs w:val="16"/>
          <w:lang w:val="en-US" w:eastAsia="en-GB"/>
        </w:rPr>
        <w:t>equal to</w:t>
      </w:r>
      <w:r w:rsidR="00A50B34" w:rsidRPr="00A62D7E">
        <w:rPr>
          <w:rFonts w:ascii="IBM Plex Mono Medium" w:eastAsia="Times New Roman" w:hAnsi="IBM Plex Mono Medium" w:cs="Times New Roman"/>
          <w:sz w:val="16"/>
          <w:szCs w:val="16"/>
          <w:lang w:val="en-US" w:eastAsia="en-GB"/>
        </w:rPr>
        <w:t xml:space="preserve"> two hours. Different color tones such as </w:t>
      </w:r>
      <w:r w:rsidRPr="00A62D7E">
        <w:rPr>
          <w:rFonts w:ascii="IBM Plex Mono Medium" w:eastAsia="Times New Roman" w:hAnsi="IBM Plex Mono Medium" w:cs="Times New Roman"/>
          <w:sz w:val="16"/>
          <w:szCs w:val="16"/>
          <w:lang w:val="en-US" w:eastAsia="en-GB"/>
        </w:rPr>
        <w:t>red orange</w:t>
      </w:r>
      <w:r w:rsidR="00A50B34" w:rsidRPr="00A62D7E">
        <w:rPr>
          <w:rFonts w:ascii="IBM Plex Mono Medium" w:eastAsia="Times New Roman" w:hAnsi="IBM Plex Mono Medium" w:cs="Times New Roman"/>
          <w:sz w:val="16"/>
          <w:szCs w:val="16"/>
          <w:lang w:val="en-US" w:eastAsia="en-GB"/>
        </w:rPr>
        <w:t xml:space="preserve"> that makes you sleepy and blue that keeps you active and darkness which consequently brings you to a dream state. These phases are based on daily times </w:t>
      </w:r>
      <w:r w:rsidR="008830AB" w:rsidRPr="00A62D7E">
        <w:rPr>
          <w:rFonts w:ascii="IBM Plex Mono Medium" w:eastAsia="Times New Roman" w:hAnsi="IBM Plex Mono Medium" w:cs="Times New Roman"/>
          <w:sz w:val="16"/>
          <w:szCs w:val="16"/>
          <w:lang w:val="en-US" w:eastAsia="en-GB"/>
        </w:rPr>
        <w:t>for</w:t>
      </w:r>
      <w:r w:rsidR="00A50B34" w:rsidRPr="00A62D7E">
        <w:rPr>
          <w:rFonts w:ascii="IBM Plex Mono Medium" w:eastAsia="Times New Roman" w:hAnsi="IBM Plex Mono Medium" w:cs="Times New Roman"/>
          <w:sz w:val="16"/>
          <w:szCs w:val="16"/>
          <w:lang w:val="en-US" w:eastAsia="en-GB"/>
        </w:rPr>
        <w:t xml:space="preserve"> logical reasoning, concentration, producing melatonin, muscle strength and body temperature. Circadian </w:t>
      </w:r>
      <w:r w:rsidR="001B3D42">
        <w:rPr>
          <w:rFonts w:ascii="IBM Plex Mono Medium" w:eastAsia="Times New Roman" w:hAnsi="IBM Plex Mono Medium" w:cs="Times New Roman"/>
          <w:sz w:val="16"/>
          <w:szCs w:val="16"/>
          <w:lang w:val="en-US" w:eastAsia="en-GB"/>
        </w:rPr>
        <w:t>D</w:t>
      </w:r>
      <w:r w:rsidR="00A50B34" w:rsidRPr="00A62D7E">
        <w:rPr>
          <w:rFonts w:ascii="IBM Plex Mono Medium" w:eastAsia="Times New Roman" w:hAnsi="IBM Plex Mono Medium" w:cs="Times New Roman"/>
          <w:sz w:val="16"/>
          <w:szCs w:val="16"/>
          <w:lang w:val="en-US" w:eastAsia="en-GB"/>
        </w:rPr>
        <w:t>reams researches the nature of temporality in relation to the future of dwelling</w:t>
      </w:r>
      <w:r w:rsidR="00A61C0E" w:rsidRPr="00A62D7E">
        <w:rPr>
          <w:rFonts w:ascii="IBM Plex Mono Medium" w:eastAsia="Times New Roman" w:hAnsi="IBM Plex Mono Medium" w:cs="Times New Roman"/>
          <w:sz w:val="16"/>
          <w:szCs w:val="16"/>
          <w:lang w:val="en-US" w:eastAsia="en-GB"/>
        </w:rPr>
        <w:t>.</w:t>
      </w:r>
      <w:r w:rsidR="001B3D42">
        <w:rPr>
          <w:rFonts w:ascii="IBM Plex Mono Medium" w:eastAsia="Times New Roman" w:hAnsi="IBM Plex Mono Medium" w:cs="Times New Roman"/>
          <w:sz w:val="16"/>
          <w:szCs w:val="16"/>
          <w:lang w:val="en-US" w:eastAsia="en-GB"/>
        </w:rPr>
        <w:t xml:space="preserve"> In relation to</w:t>
      </w:r>
      <w:r w:rsidR="0093351D">
        <w:rPr>
          <w:rFonts w:ascii="IBM Plex Mono Medium" w:eastAsia="Times New Roman" w:hAnsi="IBM Plex Mono Medium" w:cs="Times New Roman"/>
          <w:sz w:val="16"/>
          <w:szCs w:val="16"/>
          <w:lang w:val="en-US" w:eastAsia="en-GB"/>
        </w:rPr>
        <w:t xml:space="preserve"> the project ‘Designing Time</w:t>
      </w:r>
      <w:proofErr w:type="gramStart"/>
      <w:r w:rsidR="0093351D">
        <w:rPr>
          <w:rFonts w:ascii="IBM Plex Mono Medium" w:eastAsia="Times New Roman" w:hAnsi="IBM Plex Mono Medium" w:cs="Times New Roman"/>
          <w:sz w:val="16"/>
          <w:szCs w:val="16"/>
          <w:lang w:val="en-US" w:eastAsia="en-GB"/>
        </w:rPr>
        <w:t>’(</w:t>
      </w:r>
      <w:proofErr w:type="gramEnd"/>
      <w:r w:rsidR="0093351D">
        <w:rPr>
          <w:rFonts w:ascii="IBM Plex Mono Medium" w:eastAsia="Times New Roman" w:hAnsi="IBM Plex Mono Medium" w:cs="Times New Roman"/>
          <w:sz w:val="16"/>
          <w:szCs w:val="16"/>
          <w:lang w:val="en-US" w:eastAsia="en-GB"/>
        </w:rPr>
        <w:t xml:space="preserve">…) </w:t>
      </w:r>
      <w:r w:rsidR="001B3D42">
        <w:rPr>
          <w:rFonts w:ascii="IBM Plex Mono Medium" w:eastAsia="Times New Roman" w:hAnsi="IBM Plex Mono Medium" w:cs="Times New Roman"/>
          <w:sz w:val="16"/>
          <w:szCs w:val="16"/>
          <w:lang w:val="en-US" w:eastAsia="en-GB"/>
        </w:rPr>
        <w:t xml:space="preserve"> </w:t>
      </w:r>
      <w:r w:rsidR="003F5307">
        <w:rPr>
          <w:rFonts w:ascii="IBM Plex Mono Medium" w:eastAsia="Times New Roman" w:hAnsi="IBM Plex Mono Medium" w:cs="Times New Roman"/>
          <w:noProof/>
          <w:sz w:val="16"/>
          <w:szCs w:val="16"/>
          <w:lang w:val="en-US" w:eastAsia="en-GB"/>
        </w:rPr>
        <w:t xml:space="preserve"> </w:t>
      </w:r>
    </w:p>
    <w:p w14:paraId="6BCC7481" w14:textId="295E342E" w:rsidR="005C3129" w:rsidRDefault="002B03B1" w:rsidP="007F37FC">
      <w:pPr>
        <w:keepNext/>
        <w:spacing w:before="100" w:beforeAutospacing="1" w:after="100" w:afterAutospacing="1"/>
        <w:rPr>
          <w:rFonts w:ascii="IBM Plex Mono Medium" w:eastAsia="Times New Roman" w:hAnsi="IBM Plex Mono Medium" w:cs="Times New Roman"/>
          <w:noProof/>
          <w:sz w:val="16"/>
          <w:szCs w:val="16"/>
          <w:lang w:val="en-US" w:eastAsia="en-GB"/>
        </w:rPr>
      </w:pPr>
      <w:r w:rsidRPr="00A62D7E">
        <w:rPr>
          <w:rFonts w:ascii="IBM Plex Mono Medium" w:eastAsia="Times New Roman" w:hAnsi="IBM Plex Mono Medium" w:cs="Times New Roman"/>
          <w:noProof/>
          <w:sz w:val="16"/>
          <w:szCs w:val="16"/>
          <w:lang w:val="en-US" w:eastAsia="en-GB"/>
        </w:rPr>
        <w:lastRenderedPageBreak/>
        <w:drawing>
          <wp:anchor distT="0" distB="0" distL="114300" distR="114300" simplePos="0" relativeHeight="251664384" behindDoc="0" locked="0" layoutInCell="1" allowOverlap="1" wp14:anchorId="2476A94F" wp14:editId="113AB008">
            <wp:simplePos x="0" y="0"/>
            <wp:positionH relativeFrom="column">
              <wp:posOffset>0</wp:posOffset>
            </wp:positionH>
            <wp:positionV relativeFrom="paragraph">
              <wp:posOffset>78740</wp:posOffset>
            </wp:positionV>
            <wp:extent cx="3208020" cy="2841625"/>
            <wp:effectExtent l="0" t="0" r="5080" b="3175"/>
            <wp:wrapThrough wrapText="bothSides">
              <wp:wrapPolygon edited="0">
                <wp:start x="0" y="0"/>
                <wp:lineTo x="0" y="21528"/>
                <wp:lineTo x="21549" y="21528"/>
                <wp:lineTo x="21549" y="0"/>
                <wp:lineTo x="0" y="0"/>
              </wp:wrapPolygon>
            </wp:wrapThrough>
            <wp:docPr id="12" name="Picture 12" descr="A picture containing indoor, wall, ceil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ndoor, wall, ceiling, ligh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8020" cy="2841625"/>
                    </a:xfrm>
                    <a:prstGeom prst="rect">
                      <a:avLst/>
                    </a:prstGeom>
                  </pic:spPr>
                </pic:pic>
              </a:graphicData>
            </a:graphic>
            <wp14:sizeRelH relativeFrom="page">
              <wp14:pctWidth>0</wp14:pctWidth>
            </wp14:sizeRelH>
            <wp14:sizeRelV relativeFrom="page">
              <wp14:pctHeight>0</wp14:pctHeight>
            </wp14:sizeRelV>
          </wp:anchor>
        </w:drawing>
      </w:r>
    </w:p>
    <w:p w14:paraId="3F5E5B9A" w14:textId="06D17687" w:rsidR="007432AA" w:rsidRPr="00A62D7E" w:rsidRDefault="007432AA" w:rsidP="007F37FC">
      <w:pPr>
        <w:keepNext/>
        <w:spacing w:before="100" w:beforeAutospacing="1" w:after="100" w:afterAutospacing="1"/>
        <w:rPr>
          <w:sz w:val="16"/>
          <w:szCs w:val="16"/>
          <w:lang w:val="en-US"/>
        </w:rPr>
      </w:pPr>
      <w:r w:rsidRPr="00A62D7E">
        <w:rPr>
          <w:rFonts w:ascii="IBM Plex Mono Medium" w:eastAsia="Times New Roman" w:hAnsi="IBM Plex Mono Medium" w:cs="Times New Roman"/>
          <w:sz w:val="16"/>
          <w:szCs w:val="16"/>
          <w:lang w:val="en-US" w:eastAsia="en-GB"/>
        </w:rPr>
        <w:br/>
      </w:r>
      <w:r w:rsidRPr="00A62D7E">
        <w:rPr>
          <w:rFonts w:ascii="IBM Plex Mono Medium" w:eastAsia="Times New Roman" w:hAnsi="IBM Plex Mono Medium" w:cs="Times New Roman"/>
          <w:sz w:val="16"/>
          <w:szCs w:val="16"/>
          <w:lang w:val="en-US" w:eastAsia="en-GB"/>
        </w:rPr>
        <w:br/>
      </w:r>
    </w:p>
    <w:p w14:paraId="1AD83414" w14:textId="77777777" w:rsidR="005C3129" w:rsidRDefault="005C3129" w:rsidP="007F37FC">
      <w:pPr>
        <w:pStyle w:val="Caption"/>
        <w:rPr>
          <w:sz w:val="16"/>
          <w:szCs w:val="16"/>
          <w:lang w:val="en-US"/>
        </w:rPr>
      </w:pPr>
    </w:p>
    <w:p w14:paraId="45BDC28B" w14:textId="4B74414C" w:rsidR="005C3129" w:rsidRDefault="005C3129" w:rsidP="007F37FC">
      <w:pPr>
        <w:pStyle w:val="Caption"/>
        <w:rPr>
          <w:sz w:val="16"/>
          <w:szCs w:val="16"/>
          <w:lang w:val="en-US"/>
        </w:rPr>
      </w:pPr>
    </w:p>
    <w:p w14:paraId="101BE900" w14:textId="3D2EA67A" w:rsidR="005C3129" w:rsidRDefault="005C3129" w:rsidP="007F37FC">
      <w:pPr>
        <w:pStyle w:val="Caption"/>
        <w:rPr>
          <w:sz w:val="16"/>
          <w:szCs w:val="16"/>
          <w:lang w:val="en-US"/>
        </w:rPr>
      </w:pPr>
    </w:p>
    <w:p w14:paraId="4D511127" w14:textId="77777777" w:rsidR="00371E64" w:rsidRDefault="00371E64" w:rsidP="007F37FC">
      <w:pPr>
        <w:pStyle w:val="Caption"/>
        <w:rPr>
          <w:sz w:val="16"/>
          <w:szCs w:val="16"/>
          <w:lang w:val="en-US"/>
        </w:rPr>
      </w:pPr>
    </w:p>
    <w:p w14:paraId="72E4B380" w14:textId="77777777" w:rsidR="00371E64" w:rsidRDefault="00371E64" w:rsidP="007F37FC">
      <w:pPr>
        <w:pStyle w:val="Caption"/>
        <w:rPr>
          <w:sz w:val="16"/>
          <w:szCs w:val="16"/>
          <w:lang w:val="en-US"/>
        </w:rPr>
      </w:pPr>
    </w:p>
    <w:p w14:paraId="578C4A53" w14:textId="77777777" w:rsidR="00371E64" w:rsidRDefault="00371E64" w:rsidP="007F37FC">
      <w:pPr>
        <w:pStyle w:val="Caption"/>
        <w:rPr>
          <w:sz w:val="16"/>
          <w:szCs w:val="16"/>
          <w:lang w:val="en-US"/>
        </w:rPr>
      </w:pPr>
    </w:p>
    <w:p w14:paraId="3DD4B4D8" w14:textId="77777777" w:rsidR="00371E64" w:rsidRDefault="00371E64" w:rsidP="007F37FC">
      <w:pPr>
        <w:pStyle w:val="Caption"/>
        <w:rPr>
          <w:sz w:val="16"/>
          <w:szCs w:val="16"/>
          <w:lang w:val="en-US"/>
        </w:rPr>
      </w:pPr>
    </w:p>
    <w:p w14:paraId="13C95CB5" w14:textId="77777777" w:rsidR="00371E64" w:rsidRDefault="00371E64" w:rsidP="007F37FC">
      <w:pPr>
        <w:pStyle w:val="Caption"/>
        <w:rPr>
          <w:sz w:val="16"/>
          <w:szCs w:val="16"/>
          <w:lang w:val="en-US"/>
        </w:rPr>
      </w:pPr>
    </w:p>
    <w:p w14:paraId="375B8F70" w14:textId="77777777" w:rsidR="00D30290" w:rsidRDefault="00371E64" w:rsidP="00D30290">
      <w:pPr>
        <w:pStyle w:val="Caption"/>
        <w:rPr>
          <w:sz w:val="16"/>
          <w:szCs w:val="16"/>
          <w:lang w:val="en-US"/>
        </w:rPr>
      </w:pPr>
      <w:r>
        <w:rPr>
          <w:sz w:val="16"/>
          <w:szCs w:val="16"/>
          <w:lang w:val="en-US"/>
        </w:rPr>
        <w:br/>
      </w:r>
      <w:r w:rsidR="007432AA" w:rsidRPr="00A62D7E">
        <w:rPr>
          <w:sz w:val="16"/>
          <w:szCs w:val="16"/>
          <w:lang w:val="en-US"/>
        </w:rPr>
        <w:t xml:space="preserve">Figure </w:t>
      </w:r>
      <w:proofErr w:type="gramStart"/>
      <w:r w:rsidR="007432AA" w:rsidRPr="00A62D7E">
        <w:rPr>
          <w:sz w:val="16"/>
          <w:szCs w:val="16"/>
          <w:lang w:val="en-US"/>
        </w:rPr>
        <w:t>3  Helga</w:t>
      </w:r>
      <w:proofErr w:type="gramEnd"/>
      <w:r w:rsidR="007432AA" w:rsidRPr="00A62D7E">
        <w:rPr>
          <w:sz w:val="16"/>
          <w:szCs w:val="16"/>
          <w:lang w:val="en-US"/>
        </w:rPr>
        <w:t xml:space="preserve"> Schmid, Circadian Dreams, 2018</w:t>
      </w:r>
    </w:p>
    <w:p w14:paraId="25BEF8D2" w14:textId="65458711" w:rsidR="00DC2ADB" w:rsidRPr="00D30290" w:rsidRDefault="00F479D8" w:rsidP="00D30290">
      <w:pPr>
        <w:pStyle w:val="Caption"/>
        <w:rPr>
          <w:rFonts w:ascii="IBM Plex Mono Medium" w:eastAsia="Times New Roman" w:hAnsi="IBM Plex Mono Medium" w:cs="Times New Roman"/>
          <w:i w:val="0"/>
          <w:iCs w:val="0"/>
          <w:sz w:val="16"/>
          <w:szCs w:val="16"/>
          <w:lang w:val="en-US" w:eastAsia="en-GB"/>
        </w:rPr>
      </w:pPr>
      <w:r>
        <w:rPr>
          <w:rFonts w:ascii="IBM Plex Mono Medium" w:eastAsia="Times New Roman" w:hAnsi="IBM Plex Mono Medium" w:cs="Times New Roman"/>
          <w:color w:val="70AD47" w:themeColor="accent6"/>
          <w:sz w:val="16"/>
          <w:szCs w:val="16"/>
          <w:lang w:val="en-US" w:eastAsia="en-GB"/>
        </w:rPr>
        <w:br/>
        <w:t xml:space="preserve">Following the next day, I realized that there was a need for almost 8,5 hours of sleep. </w:t>
      </w:r>
      <w:r w:rsidR="00A24E4C" w:rsidRPr="00A24E4C">
        <w:rPr>
          <w:rFonts w:ascii="IBM Plex Mono Medium" w:eastAsia="Times New Roman" w:hAnsi="IBM Plex Mono Medium" w:cs="Times New Roman"/>
          <w:color w:val="70AD47" w:themeColor="accent6"/>
          <w:sz w:val="16"/>
          <w:szCs w:val="16"/>
          <w:lang w:val="en-US" w:eastAsia="en-GB"/>
        </w:rPr>
        <w:t xml:space="preserve">I woke up around 09:45 without an alarm. The moment when I walked into the kitchen, I got reminded again by the time display from the oven. That was the first thing in the morning that disturbed me </w:t>
      </w:r>
      <w:r w:rsidR="00061407">
        <w:rPr>
          <w:rFonts w:ascii="IBM Plex Mono Medium" w:eastAsia="Times New Roman" w:hAnsi="IBM Plex Mono Medium" w:cs="Times New Roman"/>
          <w:color w:val="70AD47" w:themeColor="accent6"/>
          <w:sz w:val="16"/>
          <w:szCs w:val="16"/>
          <w:lang w:val="en-US" w:eastAsia="en-GB"/>
        </w:rPr>
        <w:t>enough</w:t>
      </w:r>
      <w:r w:rsidR="00A24E4C" w:rsidRPr="00A24E4C">
        <w:rPr>
          <w:rFonts w:ascii="IBM Plex Mono Medium" w:eastAsia="Times New Roman" w:hAnsi="IBM Plex Mono Medium" w:cs="Times New Roman"/>
          <w:color w:val="70AD47" w:themeColor="accent6"/>
          <w:sz w:val="16"/>
          <w:szCs w:val="16"/>
          <w:lang w:val="en-US" w:eastAsia="en-GB"/>
        </w:rPr>
        <w:t xml:space="preserve"> that I</w:t>
      </w:r>
      <w:r>
        <w:rPr>
          <w:rFonts w:ascii="IBM Plex Mono Medium" w:eastAsia="Times New Roman" w:hAnsi="IBM Plex Mono Medium" w:cs="Times New Roman"/>
          <w:color w:val="70AD47" w:themeColor="accent6"/>
          <w:sz w:val="16"/>
          <w:szCs w:val="16"/>
          <w:lang w:val="en-US" w:eastAsia="en-GB"/>
        </w:rPr>
        <w:t xml:space="preserve"> immediately</w:t>
      </w:r>
      <w:r w:rsidR="0048461B">
        <w:rPr>
          <w:rFonts w:ascii="IBM Plex Mono Medium" w:eastAsia="Times New Roman" w:hAnsi="IBM Plex Mono Medium" w:cs="Times New Roman"/>
          <w:color w:val="70AD47" w:themeColor="accent6"/>
          <w:sz w:val="16"/>
          <w:szCs w:val="16"/>
          <w:lang w:val="en-US" w:eastAsia="en-GB"/>
        </w:rPr>
        <w:t xml:space="preserve"> grabbed some tape to close</w:t>
      </w:r>
      <w:r w:rsidR="00A24E4C" w:rsidRPr="00A24E4C">
        <w:rPr>
          <w:rFonts w:ascii="IBM Plex Mono Medium" w:eastAsia="Times New Roman" w:hAnsi="IBM Plex Mono Medium" w:cs="Times New Roman"/>
          <w:color w:val="70AD47" w:themeColor="accent6"/>
          <w:sz w:val="16"/>
          <w:szCs w:val="16"/>
          <w:lang w:val="en-US" w:eastAsia="en-GB"/>
        </w:rPr>
        <w:t xml:space="preserve"> off the display. For me to ignore the thoughts of being behind again, I practiced an extensive morning routine which I really needed and haven’t done in a while; the routine in which I meditate, a practice of yoga exercises and then enjoying a </w:t>
      </w:r>
      <w:r w:rsidR="00B46180">
        <w:rPr>
          <w:rFonts w:ascii="IBM Plex Mono Medium" w:eastAsia="Times New Roman" w:hAnsi="IBM Plex Mono Medium" w:cs="Times New Roman"/>
          <w:color w:val="70AD47" w:themeColor="accent6"/>
          <w:sz w:val="16"/>
          <w:szCs w:val="16"/>
          <w:lang w:val="en-US" w:eastAsia="en-GB"/>
        </w:rPr>
        <w:t>well-</w:t>
      </w:r>
      <w:r w:rsidR="00A24E4C" w:rsidRPr="00A24E4C">
        <w:rPr>
          <w:rFonts w:ascii="IBM Plex Mono Medium" w:eastAsia="Times New Roman" w:hAnsi="IBM Plex Mono Medium" w:cs="Times New Roman"/>
          <w:color w:val="70AD47" w:themeColor="accent6"/>
          <w:sz w:val="16"/>
          <w:szCs w:val="16"/>
          <w:lang w:val="en-US" w:eastAsia="en-GB"/>
        </w:rPr>
        <w:t xml:space="preserve">deserved breakfast. </w:t>
      </w:r>
      <w:r w:rsidR="00A24E4C" w:rsidRPr="00A24E4C">
        <w:rPr>
          <w:rFonts w:ascii="IBM Plex Mono Medium" w:eastAsia="Times New Roman" w:hAnsi="IBM Plex Mono Medium" w:cs="Times New Roman"/>
          <w:color w:val="70AD47" w:themeColor="accent6"/>
          <w:sz w:val="16"/>
          <w:szCs w:val="16"/>
          <w:lang w:val="en-US" w:eastAsia="en-GB"/>
        </w:rPr>
        <w:br/>
      </w:r>
      <w:r w:rsidR="00A24E4C" w:rsidRPr="00A24E4C">
        <w:rPr>
          <w:rFonts w:ascii="IBM Plex Mono Medium" w:eastAsia="Times New Roman" w:hAnsi="IBM Plex Mono Medium" w:cs="Times New Roman"/>
          <w:color w:val="70AD47" w:themeColor="accent6"/>
          <w:sz w:val="16"/>
          <w:szCs w:val="16"/>
          <w:lang w:val="en-US" w:eastAsia="en-GB"/>
        </w:rPr>
        <w:br/>
      </w:r>
      <w:r w:rsidR="00BB17D6" w:rsidRPr="00BB17D6">
        <w:rPr>
          <w:rFonts w:ascii="IBM Plex Mono Medium" w:eastAsia="Times New Roman" w:hAnsi="IBM Plex Mono Medium" w:cs="Times New Roman"/>
          <w:color w:val="70AD47" w:themeColor="accent6"/>
          <w:sz w:val="16"/>
          <w:szCs w:val="16"/>
          <w:lang w:val="en-US" w:eastAsia="en-GB"/>
        </w:rPr>
        <w:t>I needed a reason to go out, but I didn’t know when exactly. Until the first few sun rays appeared behind the moody grey clouds that vividly filled the living room. It felt very serene to acknowledge the moment on when I ‘should’ go outside was defined by the daylight breaking through the clouds.</w:t>
      </w:r>
      <w:r w:rsidR="00576EBD">
        <w:rPr>
          <w:rFonts w:ascii="IBM Plex Mono Medium" w:eastAsia="Times New Roman" w:hAnsi="IBM Plex Mono Medium" w:cs="Times New Roman"/>
          <w:color w:val="70AD47" w:themeColor="accent6"/>
          <w:sz w:val="16"/>
          <w:szCs w:val="16"/>
          <w:lang w:val="en-US" w:eastAsia="en-GB"/>
        </w:rPr>
        <w:t xml:space="preserve"> </w:t>
      </w:r>
      <w:r w:rsidR="00BB17D6" w:rsidRPr="00BB17D6">
        <w:rPr>
          <w:rFonts w:ascii="IBM Plex Mono Medium" w:eastAsia="Times New Roman" w:hAnsi="IBM Plex Mono Medium" w:cs="Times New Roman"/>
          <w:color w:val="70AD47" w:themeColor="accent6"/>
          <w:sz w:val="16"/>
          <w:szCs w:val="16"/>
          <w:lang w:val="en-US" w:eastAsia="en-GB"/>
        </w:rPr>
        <w:t xml:space="preserve">Suddenly, I was reminded by clock-time again when </w:t>
      </w:r>
      <w:r w:rsidR="00597985">
        <w:rPr>
          <w:rFonts w:ascii="IBM Plex Mono Medium" w:eastAsia="Times New Roman" w:hAnsi="IBM Plex Mono Medium" w:cs="Times New Roman"/>
          <w:color w:val="70AD47" w:themeColor="accent6"/>
          <w:sz w:val="16"/>
          <w:szCs w:val="16"/>
          <w:lang w:val="en-US" w:eastAsia="en-GB"/>
        </w:rPr>
        <w:t>the silence was broken up by the</w:t>
      </w:r>
      <w:r w:rsidR="00BB17D6" w:rsidRPr="00BB17D6">
        <w:rPr>
          <w:rFonts w:ascii="IBM Plex Mono Medium" w:eastAsia="Times New Roman" w:hAnsi="IBM Plex Mono Medium" w:cs="Times New Roman"/>
          <w:color w:val="70AD47" w:themeColor="accent6"/>
          <w:sz w:val="16"/>
          <w:szCs w:val="16"/>
          <w:lang w:val="en-US" w:eastAsia="en-GB"/>
        </w:rPr>
        <w:t xml:space="preserve"> </w:t>
      </w:r>
      <w:r w:rsidR="00597985">
        <w:rPr>
          <w:rFonts w:ascii="IBM Plex Mono Medium" w:eastAsia="Times New Roman" w:hAnsi="IBM Plex Mono Medium" w:cs="Times New Roman"/>
          <w:color w:val="70AD47" w:themeColor="accent6"/>
          <w:sz w:val="16"/>
          <w:szCs w:val="16"/>
          <w:lang w:val="en-US" w:eastAsia="en-GB"/>
        </w:rPr>
        <w:t xml:space="preserve">ringing </w:t>
      </w:r>
      <w:r w:rsidR="00BB17D6" w:rsidRPr="00BB17D6">
        <w:rPr>
          <w:rFonts w:ascii="IBM Plex Mono Medium" w:eastAsia="Times New Roman" w:hAnsi="IBM Plex Mono Medium" w:cs="Times New Roman"/>
          <w:color w:val="70AD47" w:themeColor="accent6"/>
          <w:sz w:val="16"/>
          <w:szCs w:val="16"/>
          <w:lang w:val="en-US" w:eastAsia="en-GB"/>
        </w:rPr>
        <w:t>doorbell</w:t>
      </w:r>
      <w:r w:rsidR="00597985">
        <w:rPr>
          <w:rFonts w:ascii="IBM Plex Mono Medium" w:eastAsia="Times New Roman" w:hAnsi="IBM Plex Mono Medium" w:cs="Times New Roman"/>
          <w:color w:val="70AD47" w:themeColor="accent6"/>
          <w:sz w:val="16"/>
          <w:szCs w:val="16"/>
          <w:lang w:val="en-US" w:eastAsia="en-GB"/>
        </w:rPr>
        <w:t>. I flinched. Right after I stood up to open the door for my friend that came back home.</w:t>
      </w:r>
      <w:r w:rsidR="00C25470">
        <w:rPr>
          <w:rFonts w:ascii="IBM Plex Mono Medium" w:eastAsia="Times New Roman" w:hAnsi="IBM Plex Mono Medium" w:cs="Times New Roman"/>
          <w:sz w:val="16"/>
          <w:szCs w:val="16"/>
          <w:lang w:val="en-US" w:eastAsia="en-GB"/>
        </w:rPr>
        <w:br/>
      </w:r>
      <w:r w:rsidR="00BD508F" w:rsidRPr="00A62D7E">
        <w:rPr>
          <w:rFonts w:ascii="IBM Plex Mono Medium" w:eastAsia="Times New Roman" w:hAnsi="IBM Plex Mono Medium" w:cs="Times New Roman"/>
          <w:color w:val="FF0000"/>
          <w:sz w:val="16"/>
          <w:szCs w:val="16"/>
          <w:lang w:val="en-US" w:eastAsia="en-GB"/>
        </w:rPr>
        <w:br/>
      </w:r>
    </w:p>
    <w:p w14:paraId="65FE33DD" w14:textId="77777777" w:rsidR="004F48F8" w:rsidRDefault="004F48F8" w:rsidP="004F48F8">
      <w:pPr>
        <w:rPr>
          <w:ins w:id="177" w:author="Jannie Guo" w:date="2023-02-22T12:44:00Z"/>
          <w:rFonts w:ascii="IBM Plex Mono Medium" w:eastAsia="Times New Roman" w:hAnsi="IBM Plex Mono Medium" w:cs="Times New Roman"/>
          <w:b/>
          <w:bCs/>
          <w:sz w:val="16"/>
          <w:szCs w:val="16"/>
          <w:lang w:val="en-US" w:eastAsia="en-GB"/>
        </w:rPr>
      </w:pPr>
      <w:ins w:id="178" w:author="Jannie Guo" w:date="2023-02-22T12:44:00Z">
        <w:r>
          <w:rPr>
            <w:rFonts w:ascii="IBM Plex Mono Medium" w:eastAsia="Times New Roman" w:hAnsi="IBM Plex Mono Medium" w:cs="Times New Roman"/>
            <w:b/>
            <w:bCs/>
            <w:sz w:val="16"/>
            <w:szCs w:val="16"/>
            <w:lang w:val="en-US" w:eastAsia="en-GB"/>
          </w:rPr>
          <w:br w:type="page"/>
        </w:r>
      </w:ins>
      <w:r w:rsidR="002D5A4A">
        <w:rPr>
          <w:rFonts w:ascii="IBM Plex Mono Medium" w:eastAsia="Times New Roman" w:hAnsi="IBM Plex Mono Medium" w:cs="Times New Roman"/>
          <w:b/>
          <w:bCs/>
          <w:sz w:val="16"/>
          <w:szCs w:val="16"/>
          <w:lang w:val="en-US" w:eastAsia="en-GB"/>
        </w:rPr>
        <w:lastRenderedPageBreak/>
        <w:t>‘</w:t>
      </w:r>
      <w:r w:rsidR="002D5A4A" w:rsidRPr="007A03D9">
        <w:rPr>
          <w:rFonts w:ascii="IBM Plex Mono Medium" w:eastAsia="Times New Roman" w:hAnsi="IBM Plex Mono Medium" w:cs="Times New Roman"/>
          <w:b/>
          <w:bCs/>
          <w:sz w:val="16"/>
          <w:szCs w:val="16"/>
          <w:lang w:val="en-US" w:eastAsia="en-GB"/>
        </w:rPr>
        <w:t>Chapter 3</w:t>
      </w:r>
      <w:r w:rsidR="002D5A4A">
        <w:rPr>
          <w:rFonts w:ascii="IBM Plex Mono Medium" w:eastAsia="Times New Roman" w:hAnsi="IBM Plex Mono Medium" w:cs="Times New Roman"/>
          <w:b/>
          <w:bCs/>
          <w:sz w:val="16"/>
          <w:szCs w:val="16"/>
          <w:lang w:val="en-US" w:eastAsia="en-GB"/>
        </w:rPr>
        <w:t>’</w:t>
      </w:r>
      <w:r w:rsidR="002D5A4A">
        <w:rPr>
          <w:rFonts w:ascii="IBM Plex Mono Medium" w:eastAsia="Times New Roman" w:hAnsi="IBM Plex Mono Medium" w:cs="Times New Roman"/>
          <w:sz w:val="16"/>
          <w:szCs w:val="16"/>
          <w:lang w:val="en-US" w:eastAsia="en-GB"/>
        </w:rPr>
        <w:t xml:space="preserve"> </w:t>
      </w:r>
      <w:r w:rsidR="002D5A4A" w:rsidRPr="002D5A4A">
        <w:rPr>
          <w:rFonts w:ascii="IBM Plex Mono Medium" w:eastAsia="Times New Roman" w:hAnsi="IBM Plex Mono Medium" w:cs="Times New Roman"/>
          <w:b/>
          <w:bCs/>
          <w:sz w:val="16"/>
          <w:szCs w:val="16"/>
          <w:lang w:val="en-US" w:eastAsia="en-GB"/>
        </w:rPr>
        <w:t>– Disciplines of time consciousness</w:t>
      </w:r>
      <w:commentRangeStart w:id="179"/>
      <w:r w:rsidR="002D5A4A">
        <w:rPr>
          <w:rFonts w:ascii="IBM Plex Mono Medium" w:eastAsia="Times New Roman" w:hAnsi="IBM Plex Mono Medium" w:cs="Times New Roman"/>
          <w:sz w:val="16"/>
          <w:szCs w:val="16"/>
          <w:lang w:val="en-US" w:eastAsia="en-GB"/>
        </w:rPr>
        <w:br/>
      </w:r>
      <w:commentRangeEnd w:id="179"/>
      <w:r w:rsidR="00574095">
        <w:rPr>
          <w:rStyle w:val="CommentReference"/>
        </w:rPr>
        <w:commentReference w:id="179"/>
      </w:r>
      <w:r w:rsidR="002D5A4A">
        <w:rPr>
          <w:rFonts w:ascii="IBM Plex Mono Medium" w:eastAsia="Times New Roman" w:hAnsi="IBM Plex Mono Medium" w:cs="Times New Roman"/>
          <w:sz w:val="16"/>
          <w:szCs w:val="16"/>
          <w:lang w:val="en-US" w:eastAsia="en-GB"/>
        </w:rPr>
        <w:br/>
      </w:r>
      <w:r w:rsidR="002D5A4A" w:rsidRPr="002B03B1">
        <w:rPr>
          <w:rFonts w:ascii="IBM Plex Mono Medium" w:eastAsia="Times New Roman" w:hAnsi="IBM Plex Mono Medium" w:cs="Times New Roman"/>
          <w:color w:val="AEAAAA" w:themeColor="background2" w:themeShade="BF"/>
          <w:sz w:val="16"/>
          <w:szCs w:val="16"/>
          <w:lang w:val="en-US" w:eastAsia="en-GB"/>
          <w:rPrChange w:id="180" w:author="Jannie Guo" w:date="2023-02-22T11:54:00Z">
            <w:rPr>
              <w:rFonts w:ascii="IBM Plex Mono Medium" w:eastAsia="Times New Roman" w:hAnsi="IBM Plex Mono Medium" w:cs="Times New Roman"/>
              <w:sz w:val="16"/>
              <w:szCs w:val="16"/>
              <w:lang w:val="en-US" w:eastAsia="en-GB"/>
            </w:rPr>
          </w:rPrChange>
        </w:rPr>
        <w:t xml:space="preserve">- Missing paragraph about how Yoga/meditation is connected </w:t>
      </w:r>
      <w:r w:rsidR="00871B01" w:rsidRPr="002B03B1">
        <w:rPr>
          <w:rFonts w:ascii="IBM Plex Mono Medium" w:eastAsia="Times New Roman" w:hAnsi="IBM Plex Mono Medium" w:cs="Times New Roman"/>
          <w:color w:val="AEAAAA" w:themeColor="background2" w:themeShade="BF"/>
          <w:sz w:val="16"/>
          <w:szCs w:val="16"/>
          <w:lang w:val="en-US" w:eastAsia="en-GB"/>
          <w:rPrChange w:id="181" w:author="Jannie Guo" w:date="2023-02-22T11:54:00Z">
            <w:rPr>
              <w:rFonts w:ascii="IBM Plex Mono Medium" w:eastAsia="Times New Roman" w:hAnsi="IBM Plex Mono Medium" w:cs="Times New Roman"/>
              <w:sz w:val="16"/>
              <w:szCs w:val="16"/>
              <w:lang w:val="en-US" w:eastAsia="en-GB"/>
            </w:rPr>
          </w:rPrChange>
        </w:rPr>
        <w:t xml:space="preserve">to art practice and time </w:t>
      </w:r>
      <w:r w:rsidR="00871B01" w:rsidRPr="002B03B1">
        <w:rPr>
          <w:rFonts w:ascii="IBM Plex Mono Medium" w:eastAsia="Times New Roman" w:hAnsi="IBM Plex Mono Medium" w:cs="Times New Roman"/>
          <w:color w:val="AEAAAA" w:themeColor="background2" w:themeShade="BF"/>
          <w:sz w:val="16"/>
          <w:szCs w:val="16"/>
          <w:lang w:val="en-US" w:eastAsia="en-GB"/>
          <w:rPrChange w:id="182" w:author="Jannie Guo" w:date="2023-02-22T11:54:00Z">
            <w:rPr>
              <w:rFonts w:ascii="IBM Plex Mono Medium" w:eastAsia="Times New Roman" w:hAnsi="IBM Plex Mono Medium" w:cs="Times New Roman"/>
              <w:sz w:val="16"/>
              <w:szCs w:val="16"/>
              <w:lang w:val="en-US" w:eastAsia="en-GB"/>
            </w:rPr>
          </w:rPrChange>
        </w:rPr>
        <w:br/>
        <w:t xml:space="preserve">- Missing paragraph about slowing down; mentioning Slow Research Lab </w:t>
      </w:r>
      <w:r w:rsidR="00871B01" w:rsidRPr="002B03B1">
        <w:rPr>
          <w:rFonts w:ascii="IBM Plex Mono Medium" w:eastAsia="Times New Roman" w:hAnsi="IBM Plex Mono Medium" w:cs="Times New Roman"/>
          <w:color w:val="AEAAAA" w:themeColor="background2" w:themeShade="BF"/>
          <w:sz w:val="16"/>
          <w:szCs w:val="16"/>
          <w:lang w:val="en-US" w:eastAsia="en-GB"/>
          <w:rPrChange w:id="183" w:author="Jannie Guo" w:date="2023-02-22T11:54:00Z">
            <w:rPr>
              <w:rFonts w:ascii="IBM Plex Mono Medium" w:eastAsia="Times New Roman" w:hAnsi="IBM Plex Mono Medium" w:cs="Times New Roman"/>
              <w:sz w:val="16"/>
              <w:szCs w:val="16"/>
              <w:lang w:val="en-US" w:eastAsia="en-GB"/>
            </w:rPr>
          </w:rPrChange>
        </w:rPr>
        <w:br/>
        <w:t xml:space="preserve">- Last part of this chapter is the reflection of the silent retreat. </w:t>
      </w:r>
      <w:r w:rsidR="00871B01">
        <w:rPr>
          <w:rFonts w:ascii="IBM Plex Mono Medium" w:eastAsia="Times New Roman" w:hAnsi="IBM Plex Mono Medium" w:cs="Times New Roman"/>
          <w:sz w:val="16"/>
          <w:szCs w:val="16"/>
          <w:lang w:val="en-US" w:eastAsia="en-GB"/>
        </w:rPr>
        <w:br/>
      </w:r>
      <w:r w:rsidR="00164A36" w:rsidRPr="00A62D7E">
        <w:rPr>
          <w:rFonts w:ascii="IBM Plex Mono Medium" w:eastAsia="Times New Roman" w:hAnsi="IBM Plex Mono Medium" w:cs="Times New Roman"/>
          <w:sz w:val="16"/>
          <w:szCs w:val="16"/>
          <w:lang w:val="en-US" w:eastAsia="en-GB"/>
        </w:rPr>
        <w:br/>
      </w:r>
      <w:r w:rsidR="00A24E4C" w:rsidRPr="006C42F6">
        <w:rPr>
          <w:rFonts w:ascii="IBM Plex Mono Medium" w:eastAsia="Times New Roman" w:hAnsi="IBM Plex Mono Medium" w:cs="Times New Roman"/>
          <w:color w:val="70AD47" w:themeColor="accent6"/>
          <w:sz w:val="16"/>
          <w:szCs w:val="16"/>
          <w:lang w:val="en-US" w:eastAsia="en-GB"/>
        </w:rPr>
        <w:t>Thoughts on the s</w:t>
      </w:r>
      <w:r w:rsidR="00164A36" w:rsidRPr="006C42F6">
        <w:rPr>
          <w:rFonts w:ascii="IBM Plex Mono Medium" w:eastAsia="Times New Roman" w:hAnsi="IBM Plex Mono Medium" w:cs="Times New Roman"/>
          <w:color w:val="70AD47" w:themeColor="accent6"/>
          <w:sz w:val="16"/>
          <w:szCs w:val="16"/>
          <w:lang w:val="en-US" w:eastAsia="en-GB"/>
        </w:rPr>
        <w:t xml:space="preserve">ilent Retreat of 24 hours – </w:t>
      </w:r>
      <w:r w:rsidR="003A4F7C">
        <w:rPr>
          <w:rFonts w:ascii="IBM Plex Mono Medium" w:eastAsia="Times New Roman" w:hAnsi="IBM Plex Mono Medium" w:cs="Times New Roman"/>
          <w:color w:val="70AD47" w:themeColor="accent6"/>
          <w:sz w:val="16"/>
          <w:szCs w:val="16"/>
          <w:lang w:val="en-US" w:eastAsia="en-GB"/>
        </w:rPr>
        <w:br/>
      </w:r>
      <w:r w:rsidR="00164A36" w:rsidRPr="006C42F6">
        <w:rPr>
          <w:rFonts w:ascii="IBM Plex Mono Medium" w:eastAsia="Times New Roman" w:hAnsi="IBM Plex Mono Medium" w:cs="Times New Roman"/>
          <w:color w:val="70AD47" w:themeColor="accent6"/>
          <w:sz w:val="16"/>
          <w:szCs w:val="16"/>
          <w:lang w:val="en-US" w:eastAsia="en-GB"/>
        </w:rPr>
        <w:t xml:space="preserve">03.01.23 </w:t>
      </w:r>
      <w:r w:rsidR="003A4F7C" w:rsidRPr="006C42F6">
        <w:rPr>
          <w:rFonts w:ascii="IBM Plex Mono Medium" w:eastAsia="Times New Roman" w:hAnsi="IBM Plex Mono Medium" w:cs="Times New Roman"/>
          <w:color w:val="70AD47" w:themeColor="accent6"/>
          <w:sz w:val="16"/>
          <w:szCs w:val="16"/>
          <w:lang w:val="en-US" w:eastAsia="en-GB"/>
        </w:rPr>
        <w:t>14:00h</w:t>
      </w:r>
      <w:r w:rsidR="003A4F7C">
        <w:rPr>
          <w:rFonts w:ascii="IBM Plex Mono Medium" w:eastAsia="Times New Roman" w:hAnsi="IBM Plex Mono Medium" w:cs="Times New Roman"/>
          <w:color w:val="70AD47" w:themeColor="accent6"/>
          <w:sz w:val="16"/>
          <w:szCs w:val="16"/>
          <w:lang w:val="en-US" w:eastAsia="en-GB"/>
        </w:rPr>
        <w:t xml:space="preserve"> –</w:t>
      </w:r>
      <w:r w:rsidR="00164A36" w:rsidRPr="006C42F6">
        <w:rPr>
          <w:rFonts w:ascii="IBM Plex Mono Medium" w:eastAsia="Times New Roman" w:hAnsi="IBM Plex Mono Medium" w:cs="Times New Roman"/>
          <w:color w:val="70AD47" w:themeColor="accent6"/>
          <w:sz w:val="16"/>
          <w:szCs w:val="16"/>
          <w:lang w:val="en-US" w:eastAsia="en-GB"/>
        </w:rPr>
        <w:t xml:space="preserve"> 14.00h 04.01.23</w:t>
      </w:r>
      <w:r w:rsidR="00467ECA" w:rsidRPr="006C42F6">
        <w:rPr>
          <w:rFonts w:ascii="IBM Plex Mono Medium" w:eastAsia="Times New Roman" w:hAnsi="IBM Plex Mono Medium" w:cs="Times New Roman"/>
          <w:color w:val="70AD47" w:themeColor="accent6"/>
          <w:sz w:val="16"/>
          <w:szCs w:val="16"/>
          <w:lang w:val="en-US" w:eastAsia="en-GB"/>
        </w:rPr>
        <w:br/>
      </w:r>
      <w:r w:rsidR="00164A36" w:rsidRPr="006C42F6">
        <w:rPr>
          <w:rFonts w:ascii="IBM Plex Mono Medium" w:eastAsia="Times New Roman" w:hAnsi="IBM Plex Mono Medium" w:cs="Times New Roman"/>
          <w:i/>
          <w:iCs/>
          <w:color w:val="70AD47" w:themeColor="accent6"/>
          <w:sz w:val="16"/>
          <w:szCs w:val="16"/>
          <w:lang w:val="en-US" w:eastAsia="en-GB"/>
        </w:rPr>
        <w:br/>
      </w:r>
      <w:r w:rsidR="0027686F" w:rsidRPr="006C42F6">
        <w:rPr>
          <w:rFonts w:ascii="IBM Plex Mono Medium" w:eastAsia="Times New Roman" w:hAnsi="IBM Plex Mono Medium" w:cs="Times New Roman"/>
          <w:i/>
          <w:iCs/>
          <w:color w:val="70AD47" w:themeColor="accent6"/>
          <w:sz w:val="16"/>
          <w:szCs w:val="16"/>
          <w:lang w:val="en-US" w:eastAsia="en-GB"/>
        </w:rPr>
        <w:t xml:space="preserve">During the past 24 hours, the amount of </w:t>
      </w:r>
      <w:r w:rsidR="00E9289C">
        <w:rPr>
          <w:rFonts w:ascii="IBM Plex Mono Medium" w:eastAsia="Times New Roman" w:hAnsi="IBM Plex Mono Medium" w:cs="Times New Roman"/>
          <w:i/>
          <w:iCs/>
          <w:color w:val="70AD47" w:themeColor="accent6"/>
          <w:sz w:val="16"/>
          <w:szCs w:val="16"/>
          <w:lang w:val="en-US" w:eastAsia="en-GB"/>
        </w:rPr>
        <w:t xml:space="preserve">intuitive </w:t>
      </w:r>
      <w:r w:rsidR="0027686F" w:rsidRPr="006C42F6">
        <w:rPr>
          <w:rFonts w:ascii="IBM Plex Mono Medium" w:eastAsia="Times New Roman" w:hAnsi="IBM Plex Mono Medium" w:cs="Times New Roman"/>
          <w:i/>
          <w:iCs/>
          <w:color w:val="70AD47" w:themeColor="accent6"/>
          <w:sz w:val="16"/>
          <w:szCs w:val="16"/>
          <w:lang w:val="en-US" w:eastAsia="en-GB"/>
        </w:rPr>
        <w:t xml:space="preserve">productivity was very present. Even though there was a minimum </w:t>
      </w:r>
      <w:proofErr w:type="gramStart"/>
      <w:r w:rsidR="0027686F" w:rsidRPr="006C42F6">
        <w:rPr>
          <w:rFonts w:ascii="IBM Plex Mono Medium" w:eastAsia="Times New Roman" w:hAnsi="IBM Plex Mono Medium" w:cs="Times New Roman"/>
          <w:i/>
          <w:iCs/>
          <w:color w:val="70AD47" w:themeColor="accent6"/>
          <w:sz w:val="16"/>
          <w:szCs w:val="16"/>
          <w:lang w:val="en-US" w:eastAsia="en-GB"/>
        </w:rPr>
        <w:t>amount</w:t>
      </w:r>
      <w:proofErr w:type="gramEnd"/>
      <w:r w:rsidR="0027686F" w:rsidRPr="006C42F6">
        <w:rPr>
          <w:rFonts w:ascii="IBM Plex Mono Medium" w:eastAsia="Times New Roman" w:hAnsi="IBM Plex Mono Medium" w:cs="Times New Roman"/>
          <w:i/>
          <w:iCs/>
          <w:color w:val="70AD47" w:themeColor="accent6"/>
          <w:sz w:val="16"/>
          <w:szCs w:val="16"/>
          <w:lang w:val="en-US" w:eastAsia="en-GB"/>
        </w:rPr>
        <w:t xml:space="preserve"> of planned activities and besides, I tried to keep the expectations realistic. </w:t>
      </w:r>
      <w:r w:rsidR="00E9289C">
        <w:rPr>
          <w:rFonts w:ascii="IBM Plex Mono Medium" w:eastAsia="Times New Roman" w:hAnsi="IBM Plex Mono Medium" w:cs="Times New Roman"/>
          <w:i/>
          <w:iCs/>
          <w:color w:val="70AD47" w:themeColor="accent6"/>
          <w:sz w:val="16"/>
          <w:szCs w:val="16"/>
          <w:lang w:val="en-US" w:eastAsia="en-GB"/>
        </w:rPr>
        <w:t xml:space="preserve">There wasn’t a moment of feeling bored. </w:t>
      </w:r>
      <w:r w:rsidR="0027686F" w:rsidRPr="006C42F6">
        <w:rPr>
          <w:rFonts w:ascii="IBM Plex Mono Medium" w:eastAsia="Times New Roman" w:hAnsi="IBM Plex Mono Medium" w:cs="Times New Roman"/>
          <w:i/>
          <w:iCs/>
          <w:color w:val="70AD47" w:themeColor="accent6"/>
          <w:sz w:val="16"/>
          <w:szCs w:val="16"/>
          <w:lang w:val="en-US" w:eastAsia="en-GB"/>
        </w:rPr>
        <w:t xml:space="preserve">One of the unexpected highlights is that not knowing what time it </w:t>
      </w:r>
      <w:proofErr w:type="gramStart"/>
      <w:r w:rsidR="0027686F" w:rsidRPr="006C42F6">
        <w:rPr>
          <w:rFonts w:ascii="IBM Plex Mono Medium" w:eastAsia="Times New Roman" w:hAnsi="IBM Plex Mono Medium" w:cs="Times New Roman"/>
          <w:i/>
          <w:iCs/>
          <w:color w:val="70AD47" w:themeColor="accent6"/>
          <w:sz w:val="16"/>
          <w:szCs w:val="16"/>
          <w:lang w:val="en-US" w:eastAsia="en-GB"/>
        </w:rPr>
        <w:t>was</w:t>
      </w:r>
      <w:proofErr w:type="gramEnd"/>
      <w:r w:rsidR="0027686F" w:rsidRPr="006C42F6">
        <w:rPr>
          <w:rFonts w:ascii="IBM Plex Mono Medium" w:eastAsia="Times New Roman" w:hAnsi="IBM Plex Mono Medium" w:cs="Times New Roman"/>
          <w:i/>
          <w:iCs/>
          <w:color w:val="70AD47" w:themeColor="accent6"/>
          <w:sz w:val="16"/>
          <w:szCs w:val="16"/>
          <w:lang w:val="en-US" w:eastAsia="en-GB"/>
        </w:rPr>
        <w:t xml:space="preserve"> allowed me to feel at ease. I could surrender myself to my biological clock and to my circadian rhythm which will let me know ‘what time </w:t>
      </w:r>
      <w:proofErr w:type="gramStart"/>
      <w:r w:rsidR="0027686F" w:rsidRPr="006C42F6">
        <w:rPr>
          <w:rFonts w:ascii="IBM Plex Mono Medium" w:eastAsia="Times New Roman" w:hAnsi="IBM Plex Mono Medium" w:cs="Times New Roman"/>
          <w:i/>
          <w:iCs/>
          <w:color w:val="70AD47" w:themeColor="accent6"/>
          <w:sz w:val="16"/>
          <w:szCs w:val="16"/>
          <w:lang w:val="en-US" w:eastAsia="en-GB"/>
        </w:rPr>
        <w:t>it</w:t>
      </w:r>
      <w:proofErr w:type="gramEnd"/>
      <w:r w:rsidR="0027686F" w:rsidRPr="006C42F6">
        <w:rPr>
          <w:rFonts w:ascii="IBM Plex Mono Medium" w:eastAsia="Times New Roman" w:hAnsi="IBM Plex Mono Medium" w:cs="Times New Roman"/>
          <w:i/>
          <w:iCs/>
          <w:color w:val="70AD47" w:themeColor="accent6"/>
          <w:sz w:val="16"/>
          <w:szCs w:val="16"/>
          <w:lang w:val="en-US" w:eastAsia="en-GB"/>
        </w:rPr>
        <w:t xml:space="preserve"> is’. I </w:t>
      </w:r>
      <w:proofErr w:type="spellStart"/>
      <w:r w:rsidR="0027686F" w:rsidRPr="006C42F6">
        <w:rPr>
          <w:rFonts w:ascii="IBM Plex Mono Medium" w:eastAsia="Times New Roman" w:hAnsi="IBM Plex Mono Medium" w:cs="Times New Roman"/>
          <w:i/>
          <w:iCs/>
          <w:color w:val="70AD47" w:themeColor="accent6"/>
          <w:sz w:val="16"/>
          <w:szCs w:val="16"/>
          <w:lang w:val="en-US" w:eastAsia="en-GB"/>
        </w:rPr>
        <w:t>realised</w:t>
      </w:r>
      <w:proofErr w:type="spellEnd"/>
      <w:r w:rsidR="0027686F" w:rsidRPr="006C42F6">
        <w:rPr>
          <w:rFonts w:ascii="IBM Plex Mono Medium" w:eastAsia="Times New Roman" w:hAnsi="IBM Plex Mono Medium" w:cs="Times New Roman"/>
          <w:i/>
          <w:iCs/>
          <w:color w:val="70AD47" w:themeColor="accent6"/>
          <w:sz w:val="16"/>
          <w:szCs w:val="16"/>
          <w:lang w:val="en-US" w:eastAsia="en-GB"/>
        </w:rPr>
        <w:t xml:space="preserve"> in that moment that the isolation from social and physical interaction was very much </w:t>
      </w:r>
      <w:proofErr w:type="spellStart"/>
      <w:proofErr w:type="gramStart"/>
      <w:r w:rsidR="0027686F" w:rsidRPr="006C42F6">
        <w:rPr>
          <w:rFonts w:ascii="IBM Plex Mono Medium" w:eastAsia="Times New Roman" w:hAnsi="IBM Plex Mono Medium" w:cs="Times New Roman"/>
          <w:i/>
          <w:iCs/>
          <w:color w:val="70AD47" w:themeColor="accent6"/>
          <w:sz w:val="16"/>
          <w:szCs w:val="16"/>
          <w:lang w:val="en-US" w:eastAsia="en-GB"/>
        </w:rPr>
        <w:t>needed.</w:t>
      </w:r>
      <w:r w:rsidR="004568A3" w:rsidRPr="006C42F6">
        <w:rPr>
          <w:rFonts w:ascii="IBM Plex Mono Medium" w:eastAsia="Times New Roman" w:hAnsi="IBM Plex Mono Medium" w:cs="Times New Roman"/>
          <w:i/>
          <w:iCs/>
          <w:color w:val="70AD47" w:themeColor="accent6"/>
          <w:sz w:val="16"/>
          <w:szCs w:val="16"/>
          <w:lang w:val="en-US" w:eastAsia="en-GB"/>
        </w:rPr>
        <w:t>By</w:t>
      </w:r>
      <w:proofErr w:type="spellEnd"/>
      <w:proofErr w:type="gramEnd"/>
      <w:r w:rsidR="004568A3" w:rsidRPr="006C42F6">
        <w:rPr>
          <w:rFonts w:ascii="IBM Plex Mono Medium" w:eastAsia="Times New Roman" w:hAnsi="IBM Plex Mono Medium" w:cs="Times New Roman"/>
          <w:i/>
          <w:iCs/>
          <w:color w:val="70AD47" w:themeColor="accent6"/>
          <w:sz w:val="16"/>
          <w:szCs w:val="16"/>
          <w:lang w:val="en-US" w:eastAsia="en-GB"/>
        </w:rPr>
        <w:t xml:space="preserve"> the end of the silent retreat, I </w:t>
      </w:r>
      <w:proofErr w:type="spellStart"/>
      <w:r w:rsidR="004568A3" w:rsidRPr="006C42F6">
        <w:rPr>
          <w:rFonts w:ascii="IBM Plex Mono Medium" w:eastAsia="Times New Roman" w:hAnsi="IBM Plex Mono Medium" w:cs="Times New Roman"/>
          <w:i/>
          <w:iCs/>
          <w:color w:val="70AD47" w:themeColor="accent6"/>
          <w:sz w:val="16"/>
          <w:szCs w:val="16"/>
          <w:lang w:val="en-US" w:eastAsia="en-GB"/>
        </w:rPr>
        <w:t>recognised</w:t>
      </w:r>
      <w:proofErr w:type="spellEnd"/>
      <w:r w:rsidR="004568A3" w:rsidRPr="006C42F6">
        <w:rPr>
          <w:rFonts w:ascii="IBM Plex Mono Medium" w:eastAsia="Times New Roman" w:hAnsi="IBM Plex Mono Medium" w:cs="Times New Roman"/>
          <w:i/>
          <w:iCs/>
          <w:color w:val="70AD47" w:themeColor="accent6"/>
          <w:sz w:val="16"/>
          <w:szCs w:val="16"/>
          <w:lang w:val="en-US" w:eastAsia="en-GB"/>
        </w:rPr>
        <w:t xml:space="preserve"> the necessity of </w:t>
      </w:r>
      <w:proofErr w:type="spellStart"/>
      <w:r w:rsidR="0027686F" w:rsidRPr="006C42F6">
        <w:rPr>
          <w:rFonts w:ascii="IBM Plex Mono Medium" w:eastAsia="Times New Roman" w:hAnsi="IBM Plex Mono Medium" w:cs="Times New Roman"/>
          <w:i/>
          <w:iCs/>
          <w:color w:val="70AD47" w:themeColor="accent6"/>
          <w:sz w:val="16"/>
          <w:szCs w:val="16"/>
          <w:lang w:val="en-US" w:eastAsia="en-GB"/>
        </w:rPr>
        <w:t>minimising</w:t>
      </w:r>
      <w:proofErr w:type="spellEnd"/>
      <w:r w:rsidR="0027686F" w:rsidRPr="006C42F6">
        <w:rPr>
          <w:rFonts w:ascii="IBM Plex Mono Medium" w:eastAsia="Times New Roman" w:hAnsi="IBM Plex Mono Medium" w:cs="Times New Roman"/>
          <w:i/>
          <w:iCs/>
          <w:color w:val="70AD47" w:themeColor="accent6"/>
          <w:sz w:val="16"/>
          <w:szCs w:val="16"/>
          <w:lang w:val="en-US" w:eastAsia="en-GB"/>
        </w:rPr>
        <w:t xml:space="preserve"> the distraction of clock time and digital devices.</w:t>
      </w:r>
      <w:r w:rsidR="00597985">
        <w:rPr>
          <w:rFonts w:ascii="IBM Plex Mono Medium" w:eastAsia="Times New Roman" w:hAnsi="IBM Plex Mono Medium" w:cs="Times New Roman"/>
          <w:i/>
          <w:iCs/>
          <w:color w:val="70AD47" w:themeColor="accent6"/>
          <w:sz w:val="16"/>
          <w:szCs w:val="16"/>
          <w:lang w:val="en-US" w:eastAsia="en-GB"/>
        </w:rPr>
        <w:br/>
      </w:r>
      <w:r w:rsidR="007B0234">
        <w:rPr>
          <w:rFonts w:ascii="IBM Plex Mono Medium" w:eastAsia="Times New Roman" w:hAnsi="IBM Plex Mono Medium" w:cs="Times New Roman"/>
          <w:i/>
          <w:iCs/>
          <w:color w:val="70AD47" w:themeColor="accent6"/>
          <w:sz w:val="16"/>
          <w:szCs w:val="16"/>
          <w:lang w:val="en-US" w:eastAsia="en-GB"/>
        </w:rPr>
        <w:br/>
        <w:t xml:space="preserve">Someday, there will be a following point of where I am conducting a different experiment about retreating and self-isolation. It could be a silent </w:t>
      </w:r>
      <w:r w:rsidR="007B0234" w:rsidRPr="006C42F6">
        <w:rPr>
          <w:rFonts w:ascii="IBM Plex Mono Medium" w:eastAsia="Times New Roman" w:hAnsi="IBM Plex Mono Medium" w:cs="Times New Roman"/>
          <w:i/>
          <w:iCs/>
          <w:color w:val="70AD47" w:themeColor="accent6"/>
          <w:sz w:val="16"/>
          <w:szCs w:val="16"/>
          <w:lang w:val="en-US" w:eastAsia="en-GB"/>
        </w:rPr>
        <w:t xml:space="preserve">retreat under professional guidance and conditions, or at least with a clear set of instructions prior to the </w:t>
      </w:r>
      <w:r w:rsidR="007B0234">
        <w:rPr>
          <w:rFonts w:ascii="IBM Plex Mono Medium" w:eastAsia="Times New Roman" w:hAnsi="IBM Plex Mono Medium" w:cs="Times New Roman"/>
          <w:i/>
          <w:iCs/>
          <w:color w:val="70AD47" w:themeColor="accent6"/>
          <w:sz w:val="16"/>
          <w:szCs w:val="16"/>
          <w:lang w:val="en-US" w:eastAsia="en-GB"/>
        </w:rPr>
        <w:t>practice</w:t>
      </w:r>
      <w:r w:rsidR="007B0234" w:rsidRPr="006C42F6">
        <w:rPr>
          <w:rFonts w:ascii="IBM Plex Mono Medium" w:eastAsia="Times New Roman" w:hAnsi="IBM Plex Mono Medium" w:cs="Times New Roman"/>
          <w:i/>
          <w:iCs/>
          <w:color w:val="70AD47" w:themeColor="accent6"/>
          <w:sz w:val="16"/>
          <w:szCs w:val="16"/>
          <w:lang w:val="en-US" w:eastAsia="en-GB"/>
        </w:rPr>
        <w:t>.</w:t>
      </w:r>
      <w:r w:rsidR="007B0234">
        <w:rPr>
          <w:rFonts w:ascii="IBM Plex Mono Medium" w:eastAsia="Times New Roman" w:hAnsi="IBM Plex Mono Medium" w:cs="Times New Roman"/>
          <w:i/>
          <w:iCs/>
          <w:color w:val="70AD47" w:themeColor="accent6"/>
          <w:sz w:val="16"/>
          <w:szCs w:val="16"/>
          <w:lang w:val="en-US" w:eastAsia="en-GB"/>
        </w:rPr>
        <w:t xml:space="preserve"> </w:t>
      </w:r>
      <w:r w:rsidR="00F00122" w:rsidRPr="006C42F6">
        <w:rPr>
          <w:rFonts w:ascii="IBM Plex Mono Medium" w:eastAsia="Times New Roman" w:hAnsi="IBM Plex Mono Medium" w:cs="Times New Roman"/>
          <w:i/>
          <w:iCs/>
          <w:color w:val="70AD47" w:themeColor="accent6"/>
          <w:sz w:val="16"/>
          <w:szCs w:val="16"/>
          <w:lang w:val="en-US" w:eastAsia="en-GB"/>
        </w:rPr>
        <w:t xml:space="preserve">I missed the freedom and necessity to be surrounded by the forest. Although it was a calm </w:t>
      </w:r>
      <w:r w:rsidR="008546F0" w:rsidRPr="006C42F6">
        <w:rPr>
          <w:rFonts w:ascii="IBM Plex Mono Medium" w:eastAsia="Times New Roman" w:hAnsi="IBM Plex Mono Medium" w:cs="Times New Roman"/>
          <w:i/>
          <w:iCs/>
          <w:color w:val="70AD47" w:themeColor="accent6"/>
          <w:sz w:val="16"/>
          <w:szCs w:val="16"/>
          <w:lang w:val="en-US" w:eastAsia="en-GB"/>
        </w:rPr>
        <w:t>neighborhood</w:t>
      </w:r>
      <w:r w:rsidR="00F00122" w:rsidRPr="006C42F6">
        <w:rPr>
          <w:rFonts w:ascii="IBM Plex Mono Medium" w:eastAsia="Times New Roman" w:hAnsi="IBM Plex Mono Medium" w:cs="Times New Roman"/>
          <w:i/>
          <w:iCs/>
          <w:color w:val="70AD47" w:themeColor="accent6"/>
          <w:sz w:val="16"/>
          <w:szCs w:val="16"/>
          <w:lang w:val="en-US" w:eastAsia="en-GB"/>
        </w:rPr>
        <w:t xml:space="preserve">, I missed the connection and accessibility to a place where you could only hear the rustling leaves and the subtle howling of the wind. The retreat permitted me to ‘exist’ without being </w:t>
      </w:r>
      <w:r w:rsidR="008546F0">
        <w:rPr>
          <w:rFonts w:ascii="IBM Plex Mono Medium" w:eastAsia="Times New Roman" w:hAnsi="IBM Plex Mono Medium" w:cs="Times New Roman"/>
          <w:i/>
          <w:iCs/>
          <w:color w:val="70AD47" w:themeColor="accent6"/>
          <w:sz w:val="16"/>
          <w:szCs w:val="16"/>
          <w:lang w:val="en-US" w:eastAsia="en-GB"/>
        </w:rPr>
        <w:t>re</w:t>
      </w:r>
      <w:r w:rsidR="00F00122" w:rsidRPr="006C42F6">
        <w:rPr>
          <w:rFonts w:ascii="IBM Plex Mono Medium" w:eastAsia="Times New Roman" w:hAnsi="IBM Plex Mono Medium" w:cs="Times New Roman"/>
          <w:i/>
          <w:iCs/>
          <w:color w:val="70AD47" w:themeColor="accent6"/>
          <w:sz w:val="16"/>
          <w:szCs w:val="16"/>
          <w:lang w:val="en-US" w:eastAsia="en-GB"/>
        </w:rPr>
        <w:t xml:space="preserve">stricted by the mental boundaries of time. But as I attuned to the needs and sounds of my body, I began to feel the physical boundaries </w:t>
      </w:r>
      <w:r w:rsidR="00576EBD" w:rsidRPr="006C42F6">
        <w:rPr>
          <w:rFonts w:ascii="IBM Plex Mono Medium" w:eastAsia="Times New Roman" w:hAnsi="IBM Plex Mono Medium" w:cs="Times New Roman"/>
          <w:i/>
          <w:iCs/>
          <w:color w:val="70AD47" w:themeColor="accent6"/>
          <w:sz w:val="16"/>
          <w:szCs w:val="16"/>
          <w:lang w:val="en-US" w:eastAsia="en-GB"/>
        </w:rPr>
        <w:t>even more</w:t>
      </w:r>
      <w:r w:rsidR="00F00122" w:rsidRPr="006C42F6">
        <w:rPr>
          <w:rFonts w:ascii="IBM Plex Mono Medium" w:eastAsia="Times New Roman" w:hAnsi="IBM Plex Mono Medium" w:cs="Times New Roman"/>
          <w:i/>
          <w:iCs/>
          <w:color w:val="70AD47" w:themeColor="accent6"/>
          <w:sz w:val="16"/>
          <w:szCs w:val="16"/>
          <w:lang w:val="en-US" w:eastAsia="en-GB"/>
        </w:rPr>
        <w:t>. Yet without the option to search on digital maps, I wouldn’t really be able to get access to the nearest park.</w:t>
      </w:r>
      <w:r w:rsidR="00576EBD">
        <w:rPr>
          <w:rFonts w:ascii="IBM Plex Mono Medium" w:eastAsia="Times New Roman" w:hAnsi="IBM Plex Mono Medium" w:cs="Times New Roman"/>
          <w:i/>
          <w:iCs/>
          <w:color w:val="70AD47" w:themeColor="accent6"/>
          <w:sz w:val="16"/>
          <w:szCs w:val="16"/>
          <w:lang w:val="en-US" w:eastAsia="en-GB"/>
        </w:rPr>
        <w:t xml:space="preserve"> Besides, there was a lack of exercise and movement throughout the whole day. Being outside which was only in the evening, wouldn’t come close to</w:t>
      </w:r>
      <w:r w:rsidR="008546F0">
        <w:rPr>
          <w:rFonts w:ascii="IBM Plex Mono Medium" w:eastAsia="Times New Roman" w:hAnsi="IBM Plex Mono Medium" w:cs="Times New Roman"/>
          <w:i/>
          <w:iCs/>
          <w:color w:val="70AD47" w:themeColor="accent6"/>
          <w:sz w:val="16"/>
          <w:szCs w:val="16"/>
          <w:lang w:val="en-US" w:eastAsia="en-GB"/>
        </w:rPr>
        <w:t xml:space="preserve"> the degree</w:t>
      </w:r>
      <w:r w:rsidR="007B0234">
        <w:rPr>
          <w:rFonts w:ascii="IBM Plex Mono Medium" w:eastAsia="Times New Roman" w:hAnsi="IBM Plex Mono Medium" w:cs="Times New Roman"/>
          <w:i/>
          <w:iCs/>
          <w:color w:val="70AD47" w:themeColor="accent6"/>
          <w:sz w:val="16"/>
          <w:szCs w:val="16"/>
          <w:lang w:val="en-US" w:eastAsia="en-GB"/>
        </w:rPr>
        <w:t xml:space="preserve"> of</w:t>
      </w:r>
      <w:r w:rsidR="00576EBD">
        <w:rPr>
          <w:rFonts w:ascii="IBM Plex Mono Medium" w:eastAsia="Times New Roman" w:hAnsi="IBM Plex Mono Medium" w:cs="Times New Roman"/>
          <w:i/>
          <w:iCs/>
          <w:color w:val="70AD47" w:themeColor="accent6"/>
          <w:sz w:val="16"/>
          <w:szCs w:val="16"/>
          <w:lang w:val="en-US" w:eastAsia="en-GB"/>
        </w:rPr>
        <w:t xml:space="preserve"> what I</w:t>
      </w:r>
      <w:r w:rsidR="008546F0">
        <w:rPr>
          <w:rFonts w:ascii="IBM Plex Mono Medium" w:eastAsia="Times New Roman" w:hAnsi="IBM Plex Mono Medium" w:cs="Times New Roman"/>
          <w:i/>
          <w:iCs/>
          <w:color w:val="70AD47" w:themeColor="accent6"/>
          <w:sz w:val="16"/>
          <w:szCs w:val="16"/>
          <w:lang w:val="en-US" w:eastAsia="en-GB"/>
        </w:rPr>
        <w:t xml:space="preserve"> aspire </w:t>
      </w:r>
      <w:r w:rsidR="007B0234">
        <w:rPr>
          <w:rFonts w:ascii="IBM Plex Mono Medium" w:eastAsia="Times New Roman" w:hAnsi="IBM Plex Mono Medium" w:cs="Times New Roman"/>
          <w:i/>
          <w:iCs/>
          <w:color w:val="70AD47" w:themeColor="accent6"/>
          <w:sz w:val="16"/>
          <w:szCs w:val="16"/>
          <w:lang w:val="en-US" w:eastAsia="en-GB"/>
        </w:rPr>
        <w:t>to</w:t>
      </w:r>
      <w:r w:rsidR="008546F0">
        <w:rPr>
          <w:rFonts w:ascii="IBM Plex Mono Medium" w:eastAsia="Times New Roman" w:hAnsi="IBM Plex Mono Medium" w:cs="Times New Roman"/>
          <w:i/>
          <w:iCs/>
          <w:color w:val="70AD47" w:themeColor="accent6"/>
          <w:sz w:val="16"/>
          <w:szCs w:val="16"/>
          <w:lang w:val="en-US" w:eastAsia="en-GB"/>
        </w:rPr>
        <w:t>.</w:t>
      </w:r>
      <w:r w:rsidR="007B0234">
        <w:rPr>
          <w:rFonts w:ascii="IBM Plex Mono Medium" w:eastAsia="Times New Roman" w:hAnsi="IBM Plex Mono Medium" w:cs="Times New Roman"/>
          <w:i/>
          <w:iCs/>
          <w:color w:val="70AD47" w:themeColor="accent6"/>
          <w:sz w:val="16"/>
          <w:szCs w:val="16"/>
          <w:lang w:val="en-US" w:eastAsia="en-GB"/>
        </w:rPr>
        <w:t xml:space="preserve"> </w:t>
      </w:r>
      <w:r w:rsidR="00F374F8">
        <w:rPr>
          <w:rFonts w:ascii="IBM Plex Mono Medium" w:eastAsia="Times New Roman" w:hAnsi="IBM Plex Mono Medium" w:cs="Times New Roman"/>
          <w:i/>
          <w:iCs/>
          <w:color w:val="70AD47" w:themeColor="accent6"/>
          <w:sz w:val="16"/>
          <w:szCs w:val="16"/>
          <w:lang w:val="en-US" w:eastAsia="en-GB"/>
        </w:rPr>
        <w:t>The romanticized idea</w:t>
      </w:r>
      <w:r w:rsidR="007B0234">
        <w:rPr>
          <w:rFonts w:ascii="IBM Plex Mono Medium" w:eastAsia="Times New Roman" w:hAnsi="IBM Plex Mono Medium" w:cs="Times New Roman"/>
          <w:i/>
          <w:iCs/>
          <w:color w:val="70AD47" w:themeColor="accent6"/>
          <w:sz w:val="16"/>
          <w:szCs w:val="16"/>
          <w:lang w:val="en-US" w:eastAsia="en-GB"/>
        </w:rPr>
        <w:t xml:space="preserve"> of being or living in the forest </w:t>
      </w:r>
      <w:r w:rsidR="00F374F8">
        <w:rPr>
          <w:rFonts w:ascii="IBM Plex Mono Medium" w:eastAsia="Times New Roman" w:hAnsi="IBM Plex Mono Medium" w:cs="Times New Roman"/>
          <w:i/>
          <w:iCs/>
          <w:color w:val="70AD47" w:themeColor="accent6"/>
          <w:sz w:val="16"/>
          <w:szCs w:val="16"/>
          <w:lang w:val="en-US" w:eastAsia="en-GB"/>
        </w:rPr>
        <w:t xml:space="preserve">is maybe something I could work towards to.    </w:t>
      </w:r>
      <w:r w:rsidR="007B0234">
        <w:rPr>
          <w:rFonts w:ascii="IBM Plex Mono Medium" w:eastAsia="Times New Roman" w:hAnsi="IBM Plex Mono Medium" w:cs="Times New Roman"/>
          <w:i/>
          <w:iCs/>
          <w:color w:val="70AD47" w:themeColor="accent6"/>
          <w:sz w:val="16"/>
          <w:szCs w:val="16"/>
          <w:lang w:val="en-US" w:eastAsia="en-GB"/>
        </w:rPr>
        <w:t xml:space="preserve">   </w:t>
      </w:r>
      <w:r w:rsidR="008546F0">
        <w:rPr>
          <w:rFonts w:ascii="IBM Plex Mono Medium" w:eastAsia="Times New Roman" w:hAnsi="IBM Plex Mono Medium" w:cs="Times New Roman"/>
          <w:i/>
          <w:iCs/>
          <w:color w:val="70AD47" w:themeColor="accent6"/>
          <w:sz w:val="16"/>
          <w:szCs w:val="16"/>
          <w:lang w:val="en-US" w:eastAsia="en-GB"/>
        </w:rPr>
        <w:t xml:space="preserve"> </w:t>
      </w:r>
      <w:r w:rsidR="008546F0">
        <w:rPr>
          <w:rFonts w:ascii="IBM Plex Mono Medium" w:eastAsia="Times New Roman" w:hAnsi="IBM Plex Mono Medium" w:cs="Times New Roman"/>
          <w:i/>
          <w:iCs/>
          <w:color w:val="70AD47" w:themeColor="accent6"/>
          <w:sz w:val="16"/>
          <w:szCs w:val="16"/>
          <w:lang w:val="en-US" w:eastAsia="en-GB"/>
        </w:rPr>
        <w:br/>
      </w:r>
      <w:r w:rsidR="008546F0">
        <w:rPr>
          <w:rFonts w:ascii="IBM Plex Mono Medium" w:eastAsia="Times New Roman" w:hAnsi="IBM Plex Mono Medium" w:cs="Times New Roman"/>
          <w:i/>
          <w:iCs/>
          <w:color w:val="70AD47" w:themeColor="accent6"/>
          <w:sz w:val="16"/>
          <w:szCs w:val="16"/>
          <w:lang w:val="en-US" w:eastAsia="en-GB"/>
        </w:rPr>
        <w:br/>
      </w:r>
      <w:r w:rsidR="00F374F8">
        <w:rPr>
          <w:rFonts w:ascii="IBM Plex Mono Medium" w:eastAsia="Times New Roman" w:hAnsi="IBM Plex Mono Medium" w:cs="Times New Roman"/>
          <w:i/>
          <w:iCs/>
          <w:color w:val="70AD47" w:themeColor="accent6"/>
          <w:sz w:val="16"/>
          <w:szCs w:val="16"/>
          <w:lang w:val="en-US" w:eastAsia="en-GB"/>
        </w:rPr>
        <w:t xml:space="preserve">Contemplating about the next steps, </w:t>
      </w:r>
      <w:r w:rsidR="00545E8E">
        <w:rPr>
          <w:rFonts w:ascii="IBM Plex Mono Medium" w:eastAsia="Times New Roman" w:hAnsi="IBM Plex Mono Medium" w:cs="Times New Roman"/>
          <w:i/>
          <w:iCs/>
          <w:color w:val="70AD47" w:themeColor="accent6"/>
          <w:sz w:val="16"/>
          <w:szCs w:val="16"/>
          <w:lang w:val="en-US" w:eastAsia="en-GB"/>
        </w:rPr>
        <w:t>all</w:t>
      </w:r>
      <w:r w:rsidR="00F374F8">
        <w:rPr>
          <w:rFonts w:ascii="IBM Plex Mono Medium" w:eastAsia="Times New Roman" w:hAnsi="IBM Plex Mono Medium" w:cs="Times New Roman"/>
          <w:i/>
          <w:iCs/>
          <w:color w:val="70AD47" w:themeColor="accent6"/>
          <w:sz w:val="16"/>
          <w:szCs w:val="16"/>
          <w:lang w:val="en-US" w:eastAsia="en-GB"/>
        </w:rPr>
        <w:t xml:space="preserve"> of this</w:t>
      </w:r>
      <w:r w:rsidR="00545E8E">
        <w:rPr>
          <w:rFonts w:ascii="IBM Plex Mono Medium" w:eastAsia="Times New Roman" w:hAnsi="IBM Plex Mono Medium" w:cs="Times New Roman"/>
          <w:i/>
          <w:iCs/>
          <w:color w:val="70AD47" w:themeColor="accent6"/>
          <w:sz w:val="16"/>
          <w:szCs w:val="16"/>
          <w:lang w:val="en-US" w:eastAsia="en-GB"/>
        </w:rPr>
        <w:t xml:space="preserve"> is</w:t>
      </w:r>
      <w:r w:rsidR="00982459">
        <w:rPr>
          <w:rFonts w:ascii="IBM Plex Mono Medium" w:eastAsia="Times New Roman" w:hAnsi="IBM Plex Mono Medium" w:cs="Times New Roman"/>
          <w:i/>
          <w:iCs/>
          <w:color w:val="70AD47" w:themeColor="accent6"/>
          <w:sz w:val="16"/>
          <w:szCs w:val="16"/>
          <w:lang w:val="en-US" w:eastAsia="en-GB"/>
        </w:rPr>
        <w:t xml:space="preserve"> in relation</w:t>
      </w:r>
      <w:r w:rsidR="00545E8E">
        <w:rPr>
          <w:rFonts w:ascii="IBM Plex Mono Medium" w:eastAsia="Times New Roman" w:hAnsi="IBM Plex Mono Medium" w:cs="Times New Roman"/>
          <w:i/>
          <w:iCs/>
          <w:color w:val="70AD47" w:themeColor="accent6"/>
          <w:sz w:val="16"/>
          <w:szCs w:val="16"/>
          <w:lang w:val="en-US" w:eastAsia="en-GB"/>
        </w:rPr>
        <w:t xml:space="preserve"> to</w:t>
      </w:r>
      <w:r w:rsidR="009B6A34">
        <w:rPr>
          <w:rFonts w:ascii="IBM Plex Mono Medium" w:eastAsia="Times New Roman" w:hAnsi="IBM Plex Mono Medium" w:cs="Times New Roman"/>
          <w:i/>
          <w:iCs/>
          <w:color w:val="70AD47" w:themeColor="accent6"/>
          <w:sz w:val="16"/>
          <w:szCs w:val="16"/>
          <w:lang w:val="en-US" w:eastAsia="en-GB"/>
        </w:rPr>
        <w:t xml:space="preserve"> the progress of individual autonomy.</w:t>
      </w:r>
      <w:r w:rsidR="00AA0219">
        <w:rPr>
          <w:rFonts w:ascii="IBM Plex Mono Medium" w:eastAsia="Times New Roman" w:hAnsi="IBM Plex Mono Medium" w:cs="Times New Roman"/>
          <w:i/>
          <w:iCs/>
          <w:color w:val="70AD47" w:themeColor="accent6"/>
          <w:sz w:val="16"/>
          <w:szCs w:val="16"/>
          <w:lang w:val="en-US" w:eastAsia="en-GB"/>
        </w:rPr>
        <w:t xml:space="preserve"> </w:t>
      </w:r>
      <w:r w:rsidR="009F4006">
        <w:rPr>
          <w:rFonts w:ascii="IBM Plex Mono Medium" w:eastAsia="Times New Roman" w:hAnsi="IBM Plex Mono Medium" w:cs="Times New Roman"/>
          <w:i/>
          <w:iCs/>
          <w:color w:val="70AD47" w:themeColor="accent6"/>
          <w:sz w:val="16"/>
          <w:szCs w:val="16"/>
          <w:lang w:val="en-US" w:eastAsia="en-GB"/>
        </w:rPr>
        <w:t>It is t</w:t>
      </w:r>
      <w:r w:rsidR="009B6A34">
        <w:rPr>
          <w:rFonts w:ascii="IBM Plex Mono Medium" w:eastAsia="Times New Roman" w:hAnsi="IBM Plex Mono Medium" w:cs="Times New Roman"/>
          <w:i/>
          <w:iCs/>
          <w:color w:val="70AD47" w:themeColor="accent6"/>
          <w:sz w:val="16"/>
          <w:szCs w:val="16"/>
          <w:lang w:val="en-US" w:eastAsia="en-GB"/>
        </w:rPr>
        <w:t xml:space="preserve">he ability to reflect on </w:t>
      </w:r>
      <w:r w:rsidR="00F374F8">
        <w:rPr>
          <w:rFonts w:ascii="IBM Plex Mono Medium" w:eastAsia="Times New Roman" w:hAnsi="IBM Plex Mono Medium" w:cs="Times New Roman"/>
          <w:i/>
          <w:iCs/>
          <w:color w:val="70AD47" w:themeColor="accent6"/>
          <w:sz w:val="16"/>
          <w:szCs w:val="16"/>
          <w:lang w:val="en-US" w:eastAsia="en-GB"/>
        </w:rPr>
        <w:t xml:space="preserve">the </w:t>
      </w:r>
      <w:r w:rsidR="009B6A34">
        <w:rPr>
          <w:rFonts w:ascii="IBM Plex Mono Medium" w:eastAsia="Times New Roman" w:hAnsi="IBM Plex Mono Medium" w:cs="Times New Roman"/>
          <w:i/>
          <w:iCs/>
          <w:color w:val="70AD47" w:themeColor="accent6"/>
          <w:sz w:val="16"/>
          <w:szCs w:val="16"/>
          <w:lang w:val="en-US" w:eastAsia="en-GB"/>
        </w:rPr>
        <w:t xml:space="preserve">terms of accepting or rejecting </w:t>
      </w:r>
      <w:r w:rsidR="009F4006">
        <w:rPr>
          <w:rFonts w:ascii="IBM Plex Mono Medium" w:eastAsia="Times New Roman" w:hAnsi="IBM Plex Mono Medium" w:cs="Times New Roman"/>
          <w:i/>
          <w:iCs/>
          <w:color w:val="70AD47" w:themeColor="accent6"/>
          <w:sz w:val="16"/>
          <w:szCs w:val="16"/>
          <w:lang w:val="en-US" w:eastAsia="en-GB"/>
        </w:rPr>
        <w:t xml:space="preserve">personal </w:t>
      </w:r>
      <w:r w:rsidR="009B6A34">
        <w:rPr>
          <w:rFonts w:ascii="IBM Plex Mono Medium" w:eastAsia="Times New Roman" w:hAnsi="IBM Plex Mono Medium" w:cs="Times New Roman"/>
          <w:i/>
          <w:iCs/>
          <w:color w:val="70AD47" w:themeColor="accent6"/>
          <w:sz w:val="16"/>
          <w:szCs w:val="16"/>
          <w:lang w:val="en-US" w:eastAsia="en-GB"/>
        </w:rPr>
        <w:t xml:space="preserve">values and the self-defining features </w:t>
      </w:r>
      <w:r w:rsidR="00AA0219">
        <w:rPr>
          <w:rFonts w:ascii="IBM Plex Mono Medium" w:eastAsia="Times New Roman" w:hAnsi="IBM Plex Mono Medium" w:cs="Times New Roman"/>
          <w:i/>
          <w:iCs/>
          <w:color w:val="70AD47" w:themeColor="accent6"/>
          <w:sz w:val="16"/>
          <w:szCs w:val="16"/>
          <w:lang w:val="en-US" w:eastAsia="en-GB"/>
        </w:rPr>
        <w:t xml:space="preserve">that are always changing due to unexpected circumstances. Therefore, it cannot neglect the </w:t>
      </w:r>
      <w:r w:rsidR="008F36BE">
        <w:rPr>
          <w:rFonts w:ascii="IBM Plex Mono Medium" w:eastAsia="Times New Roman" w:hAnsi="IBM Plex Mono Medium" w:cs="Times New Roman"/>
          <w:i/>
          <w:iCs/>
          <w:color w:val="70AD47" w:themeColor="accent6"/>
          <w:sz w:val="16"/>
          <w:szCs w:val="16"/>
          <w:lang w:val="en-US" w:eastAsia="en-GB"/>
        </w:rPr>
        <w:t>internalized</w:t>
      </w:r>
      <w:r w:rsidR="00AA0219">
        <w:rPr>
          <w:rFonts w:ascii="IBM Plex Mono Medium" w:eastAsia="Times New Roman" w:hAnsi="IBM Plex Mono Medium" w:cs="Times New Roman"/>
          <w:i/>
          <w:iCs/>
          <w:color w:val="70AD47" w:themeColor="accent6"/>
          <w:sz w:val="16"/>
          <w:szCs w:val="16"/>
          <w:lang w:val="en-US" w:eastAsia="en-GB"/>
        </w:rPr>
        <w:t xml:space="preserve"> social relations and cultural patterns</w:t>
      </w:r>
      <w:r w:rsidR="00661599">
        <w:rPr>
          <w:rFonts w:ascii="IBM Plex Mono Medium" w:eastAsia="Times New Roman" w:hAnsi="IBM Plex Mono Medium" w:cs="Times New Roman"/>
          <w:i/>
          <w:iCs/>
          <w:color w:val="70AD47" w:themeColor="accent6"/>
          <w:sz w:val="16"/>
          <w:szCs w:val="16"/>
          <w:lang w:val="en-US" w:eastAsia="en-GB"/>
        </w:rPr>
        <w:t xml:space="preserve"> </w:t>
      </w:r>
      <w:r w:rsidR="00AA0219">
        <w:rPr>
          <w:rFonts w:ascii="IBM Plex Mono Medium" w:eastAsia="Times New Roman" w:hAnsi="IBM Plex Mono Medium" w:cs="Times New Roman"/>
          <w:i/>
          <w:iCs/>
          <w:color w:val="70AD47" w:themeColor="accent6"/>
          <w:sz w:val="16"/>
          <w:szCs w:val="16"/>
          <w:lang w:val="en-US" w:eastAsia="en-GB"/>
        </w:rPr>
        <w:t>that has grown into me.</w:t>
      </w:r>
      <w:r w:rsidR="00661599">
        <w:rPr>
          <w:rFonts w:ascii="IBM Plex Mono Medium" w:eastAsia="Times New Roman" w:hAnsi="IBM Plex Mono Medium" w:cs="Times New Roman"/>
          <w:i/>
          <w:iCs/>
          <w:color w:val="70AD47" w:themeColor="accent6"/>
          <w:sz w:val="16"/>
          <w:szCs w:val="16"/>
          <w:lang w:val="en-US" w:eastAsia="en-GB"/>
        </w:rPr>
        <w:t xml:space="preserve"> It is beyond my control to reflect upon the certain structures that defines my values, </w:t>
      </w:r>
      <w:r w:rsidR="00867E1A">
        <w:rPr>
          <w:rFonts w:ascii="IBM Plex Mono Medium" w:eastAsia="Times New Roman" w:hAnsi="IBM Plex Mono Medium" w:cs="Times New Roman"/>
          <w:i/>
          <w:iCs/>
          <w:color w:val="70AD47" w:themeColor="accent6"/>
          <w:sz w:val="16"/>
          <w:szCs w:val="16"/>
          <w:lang w:val="en-US" w:eastAsia="en-GB"/>
        </w:rPr>
        <w:t>thoughts,</w:t>
      </w:r>
      <w:r w:rsidR="00661599">
        <w:rPr>
          <w:rFonts w:ascii="IBM Plex Mono Medium" w:eastAsia="Times New Roman" w:hAnsi="IBM Plex Mono Medium" w:cs="Times New Roman"/>
          <w:i/>
          <w:iCs/>
          <w:color w:val="70AD47" w:themeColor="accent6"/>
          <w:sz w:val="16"/>
          <w:szCs w:val="16"/>
          <w:lang w:val="en-US" w:eastAsia="en-GB"/>
        </w:rPr>
        <w:t xml:space="preserve"> and motivations</w:t>
      </w:r>
      <w:r w:rsidR="00AA0E54">
        <w:rPr>
          <w:rFonts w:ascii="IBM Plex Mono Medium" w:eastAsia="Times New Roman" w:hAnsi="IBM Plex Mono Medium" w:cs="Times New Roman"/>
          <w:i/>
          <w:iCs/>
          <w:color w:val="70AD47" w:themeColor="accent6"/>
          <w:sz w:val="16"/>
          <w:szCs w:val="16"/>
          <w:lang w:val="en-US" w:eastAsia="en-GB"/>
        </w:rPr>
        <w:t xml:space="preserve">. </w:t>
      </w:r>
      <w:r w:rsidR="008F36BE">
        <w:rPr>
          <w:rFonts w:ascii="IBM Plex Mono Medium" w:eastAsia="Times New Roman" w:hAnsi="IBM Plex Mono Medium" w:cs="Times New Roman"/>
          <w:i/>
          <w:iCs/>
          <w:color w:val="70AD47" w:themeColor="accent6"/>
          <w:sz w:val="16"/>
          <w:szCs w:val="16"/>
          <w:lang w:val="en-US" w:eastAsia="en-GB"/>
        </w:rPr>
        <w:t>With my own capacity, I’m trying to discover the means of relational autonomy</w:t>
      </w:r>
      <w:r w:rsidR="00AE77EB">
        <w:rPr>
          <w:rFonts w:ascii="IBM Plex Mono Medium" w:eastAsia="Times New Roman" w:hAnsi="IBM Plex Mono Medium" w:cs="Times New Roman"/>
          <w:i/>
          <w:iCs/>
          <w:color w:val="70AD47" w:themeColor="accent6"/>
          <w:sz w:val="16"/>
          <w:szCs w:val="16"/>
          <w:lang w:val="en-US" w:eastAsia="en-GB"/>
        </w:rPr>
        <w:t xml:space="preserve"> and </w:t>
      </w:r>
      <w:r w:rsidR="00404BD8">
        <w:rPr>
          <w:rFonts w:ascii="IBM Plex Mono Medium" w:eastAsia="Times New Roman" w:hAnsi="IBM Plex Mono Medium" w:cs="Times New Roman"/>
          <w:i/>
          <w:iCs/>
          <w:color w:val="70AD47" w:themeColor="accent6"/>
          <w:sz w:val="16"/>
          <w:szCs w:val="16"/>
          <w:lang w:val="en-US" w:eastAsia="en-GB"/>
        </w:rPr>
        <w:t xml:space="preserve">the applicable aspect of it. By considering the involvement of social relations between the individual, it </w:t>
      </w:r>
      <w:r w:rsidR="00F63390">
        <w:rPr>
          <w:rFonts w:ascii="IBM Plex Mono Medium" w:eastAsia="Times New Roman" w:hAnsi="IBM Plex Mono Medium" w:cs="Times New Roman"/>
          <w:i/>
          <w:iCs/>
          <w:color w:val="70AD47" w:themeColor="accent6"/>
          <w:sz w:val="16"/>
          <w:szCs w:val="16"/>
          <w:lang w:val="en-US" w:eastAsia="en-GB"/>
        </w:rPr>
        <w:t xml:space="preserve">forms an unavoidable influence that defines the autonomy. </w:t>
      </w:r>
      <w:r w:rsidR="00763707">
        <w:rPr>
          <w:rFonts w:ascii="IBM Plex Mono Medium" w:eastAsia="Times New Roman" w:hAnsi="IBM Plex Mono Medium" w:cs="Times New Roman"/>
          <w:i/>
          <w:iCs/>
          <w:color w:val="70AD47" w:themeColor="accent6"/>
          <w:sz w:val="16"/>
          <w:szCs w:val="16"/>
          <w:lang w:val="en-US" w:eastAsia="en-GB"/>
        </w:rPr>
        <w:t xml:space="preserve">It is the ability to correspond to my personal values, whether as an individual or as a </w:t>
      </w:r>
      <w:proofErr w:type="gramStart"/>
      <w:r w:rsidR="00763707">
        <w:rPr>
          <w:rFonts w:ascii="IBM Plex Mono Medium" w:eastAsia="Times New Roman" w:hAnsi="IBM Plex Mono Medium" w:cs="Times New Roman"/>
          <w:i/>
          <w:iCs/>
          <w:color w:val="70AD47" w:themeColor="accent6"/>
          <w:sz w:val="16"/>
          <w:szCs w:val="16"/>
          <w:lang w:val="en-US" w:eastAsia="en-GB"/>
        </w:rPr>
        <w:t>collective.</w:t>
      </w:r>
      <w:r w:rsidR="007156C9">
        <w:rPr>
          <w:rFonts w:ascii="IBM Plex Mono Medium" w:eastAsia="Times New Roman" w:hAnsi="IBM Plex Mono Medium" w:cs="Times New Roman"/>
          <w:i/>
          <w:iCs/>
          <w:color w:val="70AD47" w:themeColor="accent6"/>
          <w:sz w:val="16"/>
          <w:szCs w:val="16"/>
          <w:lang w:val="en-US" w:eastAsia="en-GB"/>
        </w:rPr>
        <w:t>(</w:t>
      </w:r>
      <w:proofErr w:type="gramEnd"/>
      <w:r w:rsidR="007156C9">
        <w:rPr>
          <w:rFonts w:ascii="IBM Plex Mono Medium" w:eastAsia="Times New Roman" w:hAnsi="IBM Plex Mono Medium" w:cs="Times New Roman"/>
          <w:i/>
          <w:iCs/>
          <w:color w:val="70AD47" w:themeColor="accent6"/>
          <w:sz w:val="16"/>
          <w:szCs w:val="16"/>
          <w:lang w:val="en-US" w:eastAsia="en-GB"/>
        </w:rPr>
        <w:t xml:space="preserve">…) </w:t>
      </w:r>
      <w:r w:rsidR="00AA0E54">
        <w:rPr>
          <w:rFonts w:ascii="IBM Plex Mono Medium" w:eastAsia="Times New Roman" w:hAnsi="IBM Plex Mono Medium" w:cs="Times New Roman"/>
          <w:i/>
          <w:iCs/>
          <w:color w:val="70AD47" w:themeColor="accent6"/>
          <w:sz w:val="16"/>
          <w:szCs w:val="16"/>
          <w:lang w:val="en-US" w:eastAsia="en-GB"/>
        </w:rPr>
        <w:br/>
      </w:r>
      <w:r w:rsidR="00D36B16">
        <w:rPr>
          <w:rFonts w:ascii="IBM Plex Mono Medium" w:eastAsia="Times New Roman" w:hAnsi="IBM Plex Mono Medium" w:cs="Times New Roman"/>
          <w:i/>
          <w:iCs/>
          <w:color w:val="70AD47" w:themeColor="accent6"/>
          <w:sz w:val="16"/>
          <w:szCs w:val="16"/>
          <w:lang w:val="en-US" w:eastAsia="en-GB"/>
        </w:rPr>
        <w:br/>
        <w:t>Besides, by even contemplating about my own physical and mental well-being, is something I experience as a certain privilege. The privilege that is reflected upon today’s society but clashes with cultural and moral aspects of the previous generation.</w:t>
      </w:r>
      <w:r w:rsidR="00AA0E54">
        <w:rPr>
          <w:rFonts w:ascii="IBM Plex Mono Medium" w:eastAsia="Times New Roman" w:hAnsi="IBM Plex Mono Medium" w:cs="Times New Roman"/>
          <w:i/>
          <w:iCs/>
          <w:color w:val="70AD47" w:themeColor="accent6"/>
          <w:sz w:val="16"/>
          <w:szCs w:val="16"/>
          <w:lang w:val="en-US" w:eastAsia="en-GB"/>
        </w:rPr>
        <w:t xml:space="preserve"> Concerning to how the attention on preventing being alienated from your environment is an increased risk is something that more people can resonate with.</w:t>
      </w:r>
      <w:r w:rsidR="004C6AAA">
        <w:rPr>
          <w:rFonts w:ascii="IBM Plex Mono Medium" w:eastAsia="Times New Roman" w:hAnsi="IBM Plex Mono Medium" w:cs="Times New Roman"/>
          <w:i/>
          <w:iCs/>
          <w:color w:val="70AD47" w:themeColor="accent6"/>
          <w:sz w:val="16"/>
          <w:szCs w:val="16"/>
          <w:lang w:val="en-US" w:eastAsia="en-GB"/>
        </w:rPr>
        <w:t xml:space="preserve"> (…)</w:t>
      </w:r>
      <w:r w:rsidR="004568A3">
        <w:rPr>
          <w:rFonts w:ascii="IBM Plex Mono Medium" w:eastAsia="Times New Roman" w:hAnsi="IBM Plex Mono Medium" w:cs="Times New Roman"/>
          <w:i/>
          <w:iCs/>
          <w:color w:val="70AD47" w:themeColor="accent6"/>
          <w:sz w:val="16"/>
          <w:szCs w:val="16"/>
          <w:lang w:val="en-US" w:eastAsia="en-GB"/>
        </w:rPr>
        <w:br/>
      </w:r>
      <w:r w:rsidR="004C6AAA">
        <w:rPr>
          <w:rFonts w:ascii="IBM Plex Mono Medium" w:eastAsia="Times New Roman" w:hAnsi="IBM Plex Mono Medium" w:cs="Times New Roman"/>
          <w:i/>
          <w:iCs/>
          <w:color w:val="70AD47" w:themeColor="accent6"/>
          <w:sz w:val="16"/>
          <w:szCs w:val="16"/>
          <w:lang w:val="en-US" w:eastAsia="en-GB"/>
        </w:rPr>
        <w:br/>
      </w:r>
      <w:r w:rsidR="004C6AAA">
        <w:rPr>
          <w:rFonts w:ascii="IBM Plex Mono Medium" w:eastAsia="Times New Roman" w:hAnsi="IBM Plex Mono Medium" w:cs="Times New Roman"/>
          <w:i/>
          <w:iCs/>
          <w:color w:val="70AD47" w:themeColor="accent6"/>
          <w:sz w:val="16"/>
          <w:szCs w:val="16"/>
          <w:lang w:val="en-US" w:eastAsia="en-GB"/>
        </w:rPr>
        <w:lastRenderedPageBreak/>
        <w:t>In harmony, in alignment,</w:t>
      </w:r>
      <w:r w:rsidR="004C6AAA">
        <w:rPr>
          <w:rFonts w:ascii="IBM Plex Mono Medium" w:eastAsia="Times New Roman" w:hAnsi="IBM Plex Mono Medium" w:cs="Times New Roman"/>
          <w:i/>
          <w:iCs/>
          <w:color w:val="70AD47" w:themeColor="accent6"/>
          <w:sz w:val="16"/>
          <w:szCs w:val="16"/>
          <w:lang w:val="en-US" w:eastAsia="en-GB"/>
        </w:rPr>
        <w:br/>
        <w:t>Commitment</w:t>
      </w:r>
      <w:r w:rsidR="00AA0E54">
        <w:rPr>
          <w:rFonts w:ascii="IBM Plex Mono Medium" w:eastAsia="Times New Roman" w:hAnsi="IBM Plex Mono Medium" w:cs="Times New Roman"/>
          <w:i/>
          <w:iCs/>
          <w:color w:val="70AD47" w:themeColor="accent6"/>
          <w:sz w:val="16"/>
          <w:szCs w:val="16"/>
          <w:lang w:val="en-US" w:eastAsia="en-GB"/>
        </w:rPr>
        <w:t xml:space="preserve">  </w:t>
      </w:r>
      <w:r w:rsidR="00AA0E54">
        <w:rPr>
          <w:rFonts w:ascii="IBM Plex Mono Medium" w:eastAsia="Times New Roman" w:hAnsi="IBM Plex Mono Medium" w:cs="Times New Roman"/>
          <w:i/>
          <w:iCs/>
          <w:color w:val="70AD47" w:themeColor="accent6"/>
          <w:sz w:val="16"/>
          <w:szCs w:val="16"/>
          <w:lang w:val="en-US" w:eastAsia="en-GB"/>
        </w:rPr>
        <w:br/>
      </w:r>
      <w:del w:id="184" w:author="Jannie Guo" w:date="2023-02-22T12:44:00Z">
        <w:r w:rsidR="009B6A34" w:rsidDel="004F48F8">
          <w:rPr>
            <w:rFonts w:ascii="IBM Plex Mono Medium" w:eastAsia="Times New Roman" w:hAnsi="IBM Plex Mono Medium" w:cs="Times New Roman"/>
            <w:i/>
            <w:iCs/>
            <w:color w:val="70AD47" w:themeColor="accent6"/>
            <w:sz w:val="16"/>
            <w:szCs w:val="16"/>
            <w:lang w:val="en-US" w:eastAsia="en-GB"/>
          </w:rPr>
          <w:br/>
        </w:r>
        <w:r w:rsidR="00D64BEC" w:rsidDel="004F48F8">
          <w:rPr>
            <w:rFonts w:ascii="IBM Plex Mono Medium" w:eastAsia="Times New Roman" w:hAnsi="IBM Plex Mono Medium" w:cs="Times New Roman"/>
            <w:i/>
            <w:iCs/>
            <w:sz w:val="16"/>
            <w:szCs w:val="16"/>
            <w:lang w:val="en-US" w:eastAsia="en-GB"/>
          </w:rPr>
          <w:br/>
        </w:r>
        <w:r w:rsidR="002D5A4A" w:rsidDel="004F48F8">
          <w:rPr>
            <w:rFonts w:ascii="IBM Plex Mono Medium" w:eastAsia="Times New Roman" w:hAnsi="IBM Plex Mono Medium" w:cs="Times New Roman"/>
            <w:sz w:val="16"/>
            <w:szCs w:val="16"/>
            <w:lang w:val="en-US" w:eastAsia="en-GB"/>
          </w:rPr>
          <w:br/>
        </w:r>
        <w:r w:rsidR="002D5A4A" w:rsidDel="004F48F8">
          <w:rPr>
            <w:rFonts w:ascii="IBM Plex Mono Medium" w:eastAsia="Times New Roman" w:hAnsi="IBM Plex Mono Medium" w:cs="Times New Roman"/>
            <w:sz w:val="16"/>
            <w:szCs w:val="16"/>
            <w:lang w:val="en-US" w:eastAsia="en-GB"/>
          </w:rPr>
          <w:br/>
        </w:r>
        <w:r w:rsidR="002D5A4A" w:rsidDel="004F48F8">
          <w:rPr>
            <w:rFonts w:ascii="IBM Plex Mono Medium" w:eastAsia="Times New Roman" w:hAnsi="IBM Plex Mono Medium" w:cs="Times New Roman"/>
            <w:sz w:val="16"/>
            <w:szCs w:val="16"/>
            <w:lang w:val="en-US" w:eastAsia="en-GB"/>
          </w:rPr>
          <w:br/>
        </w:r>
        <w:r w:rsidR="002D5A4A" w:rsidDel="004F48F8">
          <w:rPr>
            <w:rFonts w:ascii="IBM Plex Mono Medium" w:eastAsia="Times New Roman" w:hAnsi="IBM Plex Mono Medium" w:cs="Times New Roman"/>
            <w:sz w:val="16"/>
            <w:szCs w:val="16"/>
            <w:lang w:val="en-US" w:eastAsia="en-GB"/>
          </w:rPr>
          <w:br/>
        </w:r>
        <w:r w:rsidR="002D5A4A" w:rsidDel="004F48F8">
          <w:rPr>
            <w:rFonts w:ascii="IBM Plex Mono Medium" w:eastAsia="Times New Roman" w:hAnsi="IBM Plex Mono Medium" w:cs="Times New Roman"/>
            <w:sz w:val="16"/>
            <w:szCs w:val="16"/>
            <w:lang w:val="en-US" w:eastAsia="en-GB"/>
          </w:rPr>
          <w:br/>
        </w:r>
        <w:r w:rsidR="002D5A4A" w:rsidDel="004F48F8">
          <w:rPr>
            <w:rFonts w:ascii="IBM Plex Mono Medium" w:eastAsia="Times New Roman" w:hAnsi="IBM Plex Mono Medium" w:cs="Times New Roman"/>
            <w:sz w:val="16"/>
            <w:szCs w:val="16"/>
            <w:lang w:val="en-US" w:eastAsia="en-GB"/>
          </w:rPr>
          <w:br/>
        </w:r>
        <w:r w:rsidR="002D5A4A" w:rsidDel="004F48F8">
          <w:rPr>
            <w:rFonts w:ascii="IBM Plex Mono Medium" w:eastAsia="Times New Roman" w:hAnsi="IBM Plex Mono Medium" w:cs="Times New Roman"/>
            <w:sz w:val="16"/>
            <w:szCs w:val="16"/>
            <w:lang w:val="en-US" w:eastAsia="en-GB"/>
          </w:rPr>
          <w:br/>
        </w:r>
        <w:r w:rsidR="002D5A4A" w:rsidDel="004F48F8">
          <w:rPr>
            <w:rFonts w:ascii="IBM Plex Mono Medium" w:eastAsia="Times New Roman" w:hAnsi="IBM Plex Mono Medium" w:cs="Times New Roman"/>
            <w:sz w:val="16"/>
            <w:szCs w:val="16"/>
            <w:lang w:val="en-US" w:eastAsia="en-GB"/>
          </w:rPr>
          <w:br/>
        </w:r>
        <w:r w:rsidR="002D5A4A" w:rsidDel="004F48F8">
          <w:rPr>
            <w:rFonts w:ascii="IBM Plex Mono Medium" w:eastAsia="Times New Roman" w:hAnsi="IBM Plex Mono Medium" w:cs="Times New Roman"/>
            <w:sz w:val="16"/>
            <w:szCs w:val="16"/>
            <w:lang w:val="en-US" w:eastAsia="en-GB"/>
          </w:rPr>
          <w:br/>
        </w:r>
        <w:r w:rsidR="00871B01" w:rsidDel="004F48F8">
          <w:rPr>
            <w:rFonts w:ascii="IBM Plex Mono Medium" w:eastAsia="Times New Roman" w:hAnsi="IBM Plex Mono Medium" w:cs="Times New Roman"/>
            <w:b/>
            <w:bCs/>
            <w:sz w:val="16"/>
            <w:szCs w:val="16"/>
            <w:lang w:val="en-US" w:eastAsia="en-GB"/>
          </w:rPr>
          <w:br/>
        </w:r>
        <w:r w:rsidR="00871B01" w:rsidDel="004F48F8">
          <w:rPr>
            <w:rFonts w:ascii="IBM Plex Mono Medium" w:eastAsia="Times New Roman" w:hAnsi="IBM Plex Mono Medium" w:cs="Times New Roman"/>
            <w:b/>
            <w:bCs/>
            <w:sz w:val="16"/>
            <w:szCs w:val="16"/>
            <w:lang w:val="en-US" w:eastAsia="en-GB"/>
          </w:rPr>
          <w:br/>
        </w:r>
        <w:r w:rsidR="00871B01" w:rsidDel="004F48F8">
          <w:rPr>
            <w:rFonts w:ascii="IBM Plex Mono Medium" w:eastAsia="Times New Roman" w:hAnsi="IBM Plex Mono Medium" w:cs="Times New Roman"/>
            <w:b/>
            <w:bCs/>
            <w:sz w:val="16"/>
            <w:szCs w:val="16"/>
            <w:lang w:val="en-US" w:eastAsia="en-GB"/>
          </w:rPr>
          <w:br/>
        </w:r>
      </w:del>
    </w:p>
    <w:p w14:paraId="1CD72905" w14:textId="77777777" w:rsidR="004F48F8" w:rsidRDefault="004F48F8">
      <w:pPr>
        <w:rPr>
          <w:ins w:id="185" w:author="Jannie Guo" w:date="2023-02-22T12:44:00Z"/>
          <w:rFonts w:ascii="IBM Plex Mono Medium" w:eastAsia="Times New Roman" w:hAnsi="IBM Plex Mono Medium" w:cs="Times New Roman"/>
          <w:b/>
          <w:bCs/>
          <w:sz w:val="16"/>
          <w:szCs w:val="16"/>
          <w:lang w:val="en-US" w:eastAsia="en-GB"/>
        </w:rPr>
      </w:pPr>
      <w:ins w:id="186" w:author="Jannie Guo" w:date="2023-02-22T12:44:00Z">
        <w:r>
          <w:rPr>
            <w:rFonts w:ascii="IBM Plex Mono Medium" w:eastAsia="Times New Roman" w:hAnsi="IBM Plex Mono Medium" w:cs="Times New Roman"/>
            <w:b/>
            <w:bCs/>
            <w:sz w:val="16"/>
            <w:szCs w:val="16"/>
            <w:lang w:val="en-US" w:eastAsia="en-GB"/>
          </w:rPr>
          <w:br w:type="page"/>
        </w:r>
      </w:ins>
    </w:p>
    <w:p w14:paraId="68EBDCB4" w14:textId="64188C9C" w:rsidR="00710A07" w:rsidDel="004F48F8" w:rsidRDefault="00871B01">
      <w:pPr>
        <w:rPr>
          <w:del w:id="187" w:author="Jannie Guo" w:date="2023-02-22T12:44:00Z"/>
          <w:rFonts w:ascii="IBM Plex Mono Medium" w:eastAsia="Times New Roman" w:hAnsi="IBM Plex Mono Medium" w:cs="Times New Roman"/>
          <w:b/>
          <w:bCs/>
          <w:sz w:val="16"/>
          <w:szCs w:val="16"/>
          <w:lang w:val="en-US" w:eastAsia="en-GB"/>
        </w:rPr>
        <w:pPrChange w:id="188" w:author="Jannie Guo" w:date="2023-02-22T12:44:00Z">
          <w:pPr>
            <w:spacing w:before="100" w:beforeAutospacing="1" w:after="100" w:afterAutospacing="1"/>
          </w:pPr>
        </w:pPrChange>
      </w:pPr>
      <w:del w:id="189" w:author="Jannie Guo" w:date="2023-02-22T12:44:00Z">
        <w:r w:rsidDel="004F48F8">
          <w:rPr>
            <w:rFonts w:ascii="IBM Plex Mono Medium" w:eastAsia="Times New Roman" w:hAnsi="IBM Plex Mono Medium" w:cs="Times New Roman"/>
            <w:b/>
            <w:bCs/>
            <w:sz w:val="16"/>
            <w:szCs w:val="16"/>
            <w:lang w:val="en-US" w:eastAsia="en-GB"/>
          </w:rPr>
          <w:lastRenderedPageBreak/>
          <w:br/>
        </w:r>
        <w:r w:rsidDel="004F48F8">
          <w:rPr>
            <w:rFonts w:ascii="IBM Plex Mono Medium" w:eastAsia="Times New Roman" w:hAnsi="IBM Plex Mono Medium" w:cs="Times New Roman"/>
            <w:b/>
            <w:bCs/>
            <w:sz w:val="16"/>
            <w:szCs w:val="16"/>
            <w:lang w:val="en-US" w:eastAsia="en-GB"/>
          </w:rPr>
          <w:br/>
        </w:r>
      </w:del>
    </w:p>
    <w:p w14:paraId="0DF5CCFF" w14:textId="77777777" w:rsidR="00710A07" w:rsidDel="00DD37FB" w:rsidRDefault="00710A07" w:rsidP="007F37FC">
      <w:pPr>
        <w:spacing w:before="240" w:beforeAutospacing="1" w:after="100" w:afterAutospacing="1"/>
        <w:rPr>
          <w:del w:id="190" w:author="Jannie Guo" w:date="2023-02-22T12:00:00Z"/>
          <w:rFonts w:ascii="IBM Plex Mono Medium" w:eastAsia="Times New Roman" w:hAnsi="IBM Plex Mono Medium" w:cs="Times New Roman"/>
          <w:b/>
          <w:bCs/>
          <w:sz w:val="16"/>
          <w:szCs w:val="16"/>
          <w:lang w:val="en-US" w:eastAsia="en-GB"/>
        </w:rPr>
      </w:pPr>
    </w:p>
    <w:p w14:paraId="2386E9E8" w14:textId="11C630F4" w:rsidR="00C97852" w:rsidRDefault="002A3E16">
      <w:pPr>
        <w:rPr>
          <w:rFonts w:ascii="IBM Plex Mono Medium" w:eastAsia="Times New Roman" w:hAnsi="IBM Plex Mono Medium" w:cs="Times New Roman"/>
          <w:sz w:val="16"/>
          <w:szCs w:val="16"/>
          <w:lang w:val="en-US" w:eastAsia="en-GB"/>
        </w:rPr>
        <w:pPrChange w:id="191" w:author="Jannie Guo" w:date="2023-02-22T12:44:00Z">
          <w:pPr>
            <w:spacing w:before="240" w:beforeAutospacing="1" w:after="100" w:afterAutospacing="1"/>
          </w:pPr>
        </w:pPrChange>
      </w:pPr>
      <w:r w:rsidRPr="002D5A4A">
        <w:rPr>
          <w:rFonts w:ascii="IBM Plex Mono Medium" w:eastAsia="Times New Roman" w:hAnsi="IBM Plex Mono Medium" w:cs="Times New Roman"/>
          <w:b/>
          <w:bCs/>
          <w:sz w:val="16"/>
          <w:szCs w:val="16"/>
          <w:lang w:val="en-US" w:eastAsia="en-GB"/>
        </w:rPr>
        <w:t>Epilogue</w:t>
      </w:r>
      <w:r>
        <w:rPr>
          <w:rFonts w:ascii="IBM Plex Mono Medium" w:eastAsia="Times New Roman" w:hAnsi="IBM Plex Mono Medium" w:cs="Times New Roman"/>
          <w:sz w:val="16"/>
          <w:szCs w:val="16"/>
          <w:lang w:val="en-US" w:eastAsia="en-GB"/>
        </w:rPr>
        <w:t xml:space="preserve"> </w:t>
      </w:r>
      <w:r>
        <w:rPr>
          <w:rFonts w:ascii="IBM Plex Mono Medium" w:eastAsia="Times New Roman" w:hAnsi="IBM Plex Mono Medium" w:cs="Times New Roman"/>
          <w:sz w:val="16"/>
          <w:szCs w:val="16"/>
          <w:lang w:val="en-US" w:eastAsia="en-GB"/>
        </w:rPr>
        <w:br/>
      </w:r>
      <w:r w:rsidR="007B240F">
        <w:rPr>
          <w:rFonts w:ascii="IBM Plex Mono Medium" w:eastAsia="Times New Roman" w:hAnsi="IBM Plex Mono Medium" w:cs="Times New Roman"/>
          <w:sz w:val="16"/>
          <w:szCs w:val="16"/>
          <w:lang w:val="en-US" w:eastAsia="en-GB"/>
        </w:rPr>
        <w:br/>
        <w:t>The relevancy of this topic as a graphic designer</w:t>
      </w:r>
      <w:r w:rsidR="00F208C2">
        <w:rPr>
          <w:rFonts w:ascii="IBM Plex Mono Medium" w:eastAsia="Times New Roman" w:hAnsi="IBM Plex Mono Medium" w:cs="Times New Roman"/>
          <w:sz w:val="16"/>
          <w:szCs w:val="16"/>
          <w:lang w:val="en-US" w:eastAsia="en-GB"/>
        </w:rPr>
        <w:t xml:space="preserve"> lies deeply in the </w:t>
      </w:r>
      <w:r w:rsidR="0070511C">
        <w:rPr>
          <w:rFonts w:ascii="IBM Plex Mono Medium" w:eastAsia="Times New Roman" w:hAnsi="IBM Plex Mono Medium" w:cs="Times New Roman"/>
          <w:sz w:val="16"/>
          <w:szCs w:val="16"/>
          <w:lang w:val="en-US" w:eastAsia="en-GB"/>
        </w:rPr>
        <w:t>attitude of striving for efficiency.</w:t>
      </w:r>
      <w:r>
        <w:rPr>
          <w:rFonts w:ascii="IBM Plex Mono Medium" w:eastAsia="Times New Roman" w:hAnsi="IBM Plex Mono Medium" w:cs="Times New Roman"/>
          <w:sz w:val="16"/>
          <w:szCs w:val="16"/>
          <w:lang w:val="en-US" w:eastAsia="en-GB"/>
        </w:rPr>
        <w:t xml:space="preserve"> The responsibility for over-consumption </w:t>
      </w:r>
      <w:r w:rsidR="00A80677">
        <w:rPr>
          <w:rFonts w:ascii="IBM Plex Mono Medium" w:eastAsia="Times New Roman" w:hAnsi="IBM Plex Mono Medium" w:cs="Times New Roman"/>
          <w:sz w:val="16"/>
          <w:szCs w:val="16"/>
          <w:lang w:val="en-US" w:eastAsia="en-GB"/>
        </w:rPr>
        <w:t>and over-producing which is one of the main causes that is being maintained on an unrealistic standard</w:t>
      </w:r>
      <w:r w:rsidR="0055343A">
        <w:rPr>
          <w:rFonts w:ascii="IBM Plex Mono Medium" w:eastAsia="Times New Roman" w:hAnsi="IBM Plex Mono Medium" w:cs="Times New Roman"/>
          <w:sz w:val="16"/>
          <w:szCs w:val="16"/>
          <w:lang w:val="en-US" w:eastAsia="en-GB"/>
        </w:rPr>
        <w:t xml:space="preserve">. </w:t>
      </w:r>
      <w:r w:rsidR="003571B1">
        <w:rPr>
          <w:rFonts w:ascii="IBM Plex Mono Medium" w:eastAsia="Times New Roman" w:hAnsi="IBM Plex Mono Medium" w:cs="Times New Roman"/>
          <w:sz w:val="16"/>
          <w:szCs w:val="16"/>
          <w:lang w:val="en-US" w:eastAsia="en-GB"/>
        </w:rPr>
        <w:t xml:space="preserve">My intentions of writing this thesis </w:t>
      </w:r>
      <w:r w:rsidR="00A70F8C">
        <w:rPr>
          <w:rFonts w:ascii="IBM Plex Mono Medium" w:eastAsia="Times New Roman" w:hAnsi="IBM Plex Mono Medium" w:cs="Times New Roman"/>
          <w:sz w:val="16"/>
          <w:szCs w:val="16"/>
          <w:lang w:val="en-US" w:eastAsia="en-GB"/>
        </w:rPr>
        <w:t>were</w:t>
      </w:r>
      <w:r w:rsidR="003571B1">
        <w:rPr>
          <w:rFonts w:ascii="IBM Plex Mono Medium" w:eastAsia="Times New Roman" w:hAnsi="IBM Plex Mono Medium" w:cs="Times New Roman"/>
          <w:sz w:val="16"/>
          <w:szCs w:val="16"/>
          <w:lang w:val="en-US" w:eastAsia="en-GB"/>
        </w:rPr>
        <w:t xml:space="preserve"> </w:t>
      </w:r>
      <w:r w:rsidR="003A4F7C">
        <w:rPr>
          <w:rFonts w:ascii="IBM Plex Mono Medium" w:eastAsia="Times New Roman" w:hAnsi="IBM Plex Mono Medium" w:cs="Times New Roman"/>
          <w:sz w:val="16"/>
          <w:szCs w:val="16"/>
          <w:lang w:val="en-US" w:eastAsia="en-GB"/>
        </w:rPr>
        <w:t xml:space="preserve">not for proposing </w:t>
      </w:r>
      <w:r w:rsidR="001231FE">
        <w:rPr>
          <w:rFonts w:ascii="IBM Plex Mono Medium" w:eastAsia="Times New Roman" w:hAnsi="IBM Plex Mono Medium" w:cs="Times New Roman"/>
          <w:sz w:val="16"/>
          <w:szCs w:val="16"/>
          <w:lang w:val="en-US" w:eastAsia="en-GB"/>
        </w:rPr>
        <w:t xml:space="preserve">any </w:t>
      </w:r>
      <w:r w:rsidR="003571B1">
        <w:rPr>
          <w:rFonts w:ascii="IBM Plex Mono Medium" w:eastAsia="Times New Roman" w:hAnsi="IBM Plex Mono Medium" w:cs="Times New Roman"/>
          <w:sz w:val="16"/>
          <w:szCs w:val="16"/>
          <w:lang w:val="en-US" w:eastAsia="en-GB"/>
        </w:rPr>
        <w:t xml:space="preserve">solutions, but rather questioning and </w:t>
      </w:r>
      <w:r w:rsidR="001231FE">
        <w:rPr>
          <w:rFonts w:ascii="IBM Plex Mono Medium" w:eastAsia="Times New Roman" w:hAnsi="IBM Plex Mono Medium" w:cs="Times New Roman"/>
          <w:sz w:val="16"/>
          <w:szCs w:val="16"/>
          <w:lang w:val="en-US" w:eastAsia="en-GB"/>
        </w:rPr>
        <w:t>contributing to a shift in liberating from the boundaries of time that social constructs are held upon us.</w:t>
      </w:r>
      <w:r w:rsidR="00A80677">
        <w:rPr>
          <w:rFonts w:ascii="IBM Plex Mono Medium" w:eastAsia="Times New Roman" w:hAnsi="IBM Plex Mono Medium" w:cs="Times New Roman"/>
          <w:sz w:val="16"/>
          <w:szCs w:val="16"/>
          <w:lang w:val="en-US" w:eastAsia="en-GB"/>
        </w:rPr>
        <w:t xml:space="preserve"> Referring to the main question </w:t>
      </w:r>
      <w:r w:rsidR="004422C4">
        <w:rPr>
          <w:rFonts w:ascii="IBM Plex Mono Medium" w:eastAsia="Times New Roman" w:hAnsi="IBM Plex Mono Medium" w:cs="Times New Roman"/>
          <w:sz w:val="16"/>
          <w:szCs w:val="16"/>
          <w:lang w:val="en-US" w:eastAsia="en-GB"/>
        </w:rPr>
        <w:t xml:space="preserve">on how we should act upon our bodily processes </w:t>
      </w:r>
      <w:r w:rsidR="005315E3">
        <w:rPr>
          <w:rFonts w:ascii="IBM Plex Mono Medium" w:eastAsia="Times New Roman" w:hAnsi="IBM Plex Mono Medium" w:cs="Times New Roman"/>
          <w:sz w:val="16"/>
          <w:szCs w:val="16"/>
          <w:lang w:val="en-US" w:eastAsia="en-GB"/>
        </w:rPr>
        <w:t>cultivates a better understanding on the oneself</w:t>
      </w:r>
      <w:r w:rsidR="00597985">
        <w:rPr>
          <w:rFonts w:ascii="IBM Plex Mono Medium" w:eastAsia="Times New Roman" w:hAnsi="IBM Plex Mono Medium" w:cs="Times New Roman"/>
          <w:sz w:val="16"/>
          <w:szCs w:val="16"/>
          <w:lang w:val="en-US" w:eastAsia="en-GB"/>
        </w:rPr>
        <w:t xml:space="preserve">. </w:t>
      </w:r>
      <w:r w:rsidR="00E9289C">
        <w:rPr>
          <w:rFonts w:ascii="IBM Plex Mono Medium" w:eastAsia="Times New Roman" w:hAnsi="IBM Plex Mono Medium" w:cs="Times New Roman"/>
          <w:sz w:val="16"/>
          <w:szCs w:val="16"/>
          <w:lang w:val="en-US" w:eastAsia="en-GB"/>
        </w:rPr>
        <w:t xml:space="preserve">Taking a step back </w:t>
      </w:r>
      <w:r w:rsidR="00044CAE">
        <w:rPr>
          <w:rFonts w:ascii="IBM Plex Mono Medium" w:eastAsia="Times New Roman" w:hAnsi="IBM Plex Mono Medium" w:cs="Times New Roman"/>
          <w:sz w:val="16"/>
          <w:szCs w:val="16"/>
          <w:lang w:val="en-US" w:eastAsia="en-GB"/>
        </w:rPr>
        <w:t>to</w:t>
      </w:r>
      <w:r w:rsidR="00E9289C">
        <w:rPr>
          <w:rFonts w:ascii="IBM Plex Mono Medium" w:eastAsia="Times New Roman" w:hAnsi="IBM Plex Mono Medium" w:cs="Times New Roman"/>
          <w:sz w:val="16"/>
          <w:szCs w:val="16"/>
          <w:lang w:val="en-US" w:eastAsia="en-GB"/>
        </w:rPr>
        <w:t xml:space="preserve"> embody the circadian rhythms </w:t>
      </w:r>
      <w:r w:rsidR="00044CAE">
        <w:rPr>
          <w:rFonts w:ascii="IBM Plex Mono Medium" w:eastAsia="Times New Roman" w:hAnsi="IBM Plex Mono Medium" w:cs="Times New Roman"/>
          <w:sz w:val="16"/>
          <w:szCs w:val="16"/>
          <w:lang w:val="en-US" w:eastAsia="en-GB"/>
        </w:rPr>
        <w:t>is</w:t>
      </w:r>
      <w:r w:rsidR="00E9289C">
        <w:rPr>
          <w:rFonts w:ascii="IBM Plex Mono Medium" w:eastAsia="Times New Roman" w:hAnsi="IBM Plex Mono Medium" w:cs="Times New Roman"/>
          <w:sz w:val="16"/>
          <w:szCs w:val="16"/>
          <w:lang w:val="en-US" w:eastAsia="en-GB"/>
        </w:rPr>
        <w:t xml:space="preserve"> an approach for recentering</w:t>
      </w:r>
      <w:r w:rsidR="00044CAE">
        <w:rPr>
          <w:rFonts w:ascii="IBM Plex Mono Medium" w:eastAsia="Times New Roman" w:hAnsi="IBM Plex Mono Medium" w:cs="Times New Roman"/>
          <w:sz w:val="16"/>
          <w:szCs w:val="16"/>
          <w:lang w:val="en-US" w:eastAsia="en-GB"/>
        </w:rPr>
        <w:t xml:space="preserve"> back</w:t>
      </w:r>
      <w:r w:rsidR="00E9289C">
        <w:rPr>
          <w:rFonts w:ascii="IBM Plex Mono Medium" w:eastAsia="Times New Roman" w:hAnsi="IBM Plex Mono Medium" w:cs="Times New Roman"/>
          <w:sz w:val="16"/>
          <w:szCs w:val="16"/>
          <w:lang w:val="en-US" w:eastAsia="en-GB"/>
        </w:rPr>
        <w:t xml:space="preserve"> our energy. It reveals the blind spots that we’re too ignorant to </w:t>
      </w:r>
      <w:r w:rsidR="00DF304F">
        <w:rPr>
          <w:rFonts w:ascii="IBM Plex Mono Medium" w:eastAsia="Times New Roman" w:hAnsi="IBM Plex Mono Medium" w:cs="Times New Roman"/>
          <w:sz w:val="16"/>
          <w:szCs w:val="16"/>
          <w:lang w:val="en-US" w:eastAsia="en-GB"/>
        </w:rPr>
        <w:t xml:space="preserve">pursue under the circumstances of the accelerated aspects in society. </w:t>
      </w:r>
      <w:r w:rsidR="00E9289C">
        <w:rPr>
          <w:rFonts w:ascii="IBM Plex Mono Medium" w:eastAsia="Times New Roman" w:hAnsi="IBM Plex Mono Medium" w:cs="Times New Roman"/>
          <w:sz w:val="16"/>
          <w:szCs w:val="16"/>
          <w:lang w:val="en-US" w:eastAsia="en-GB"/>
        </w:rPr>
        <w:t>This also carries the thought on embracing (relational) autonomy as a radical act on individual activism</w:t>
      </w:r>
      <w:r w:rsidR="00E9289C" w:rsidRPr="00E9289C">
        <w:rPr>
          <w:rFonts w:ascii="IBM Plex Mono Medium" w:eastAsia="Times New Roman" w:hAnsi="IBM Plex Mono Medium" w:cs="Times New Roman"/>
          <w:sz w:val="16"/>
          <w:szCs w:val="16"/>
          <w:lang w:val="en-US" w:eastAsia="en-GB"/>
        </w:rPr>
        <w:t>.</w:t>
      </w:r>
      <w:r w:rsidR="00A923B2">
        <w:rPr>
          <w:rFonts w:ascii="IBM Plex Mono Medium" w:eastAsia="Times New Roman" w:hAnsi="IBM Plex Mono Medium" w:cs="Times New Roman"/>
          <w:sz w:val="16"/>
          <w:szCs w:val="16"/>
          <w:lang w:val="en-US" w:eastAsia="en-GB"/>
        </w:rPr>
        <w:br/>
        <w:t>This also carries the thought on embracing</w:t>
      </w:r>
      <w:r w:rsidR="00DF304F">
        <w:rPr>
          <w:rFonts w:ascii="IBM Plex Mono Medium" w:eastAsia="Times New Roman" w:hAnsi="IBM Plex Mono Medium" w:cs="Times New Roman"/>
          <w:sz w:val="16"/>
          <w:szCs w:val="16"/>
          <w:lang w:val="en-US" w:eastAsia="en-GB"/>
        </w:rPr>
        <w:br/>
      </w:r>
      <w:r w:rsidR="00044CAE">
        <w:rPr>
          <w:rFonts w:ascii="IBM Plex Mono Medium" w:eastAsia="Times New Roman" w:hAnsi="IBM Plex Mono Medium" w:cs="Times New Roman"/>
          <w:sz w:val="16"/>
          <w:szCs w:val="16"/>
          <w:lang w:val="en-US" w:eastAsia="en-GB"/>
        </w:rPr>
        <w:br/>
      </w:r>
      <w:r w:rsidR="00DF304F">
        <w:rPr>
          <w:rFonts w:ascii="IBM Plex Mono Medium" w:eastAsia="Times New Roman" w:hAnsi="IBM Plex Mono Medium" w:cs="Times New Roman"/>
          <w:sz w:val="16"/>
          <w:szCs w:val="16"/>
          <w:lang w:val="en-US" w:eastAsia="en-GB"/>
        </w:rPr>
        <w:t>However</w:t>
      </w:r>
      <w:r w:rsidR="00044CAE">
        <w:rPr>
          <w:rFonts w:ascii="IBM Plex Mono Medium" w:eastAsia="Times New Roman" w:hAnsi="IBM Plex Mono Medium" w:cs="Times New Roman"/>
          <w:sz w:val="16"/>
          <w:szCs w:val="16"/>
          <w:lang w:val="en-US" w:eastAsia="en-GB"/>
        </w:rPr>
        <w:t>,</w:t>
      </w:r>
      <w:r w:rsidR="00DF304F">
        <w:rPr>
          <w:rFonts w:ascii="IBM Plex Mono Medium" w:eastAsia="Times New Roman" w:hAnsi="IBM Plex Mono Medium" w:cs="Times New Roman"/>
          <w:sz w:val="16"/>
          <w:szCs w:val="16"/>
          <w:lang w:val="en-US" w:eastAsia="en-GB"/>
        </w:rPr>
        <w:t xml:space="preserve"> it is an ongoing process </w:t>
      </w:r>
      <w:r w:rsidR="00044CAE">
        <w:rPr>
          <w:rFonts w:ascii="IBM Plex Mono Medium" w:eastAsia="Times New Roman" w:hAnsi="IBM Plex Mono Medium" w:cs="Times New Roman"/>
          <w:sz w:val="16"/>
          <w:szCs w:val="16"/>
          <w:lang w:val="en-US" w:eastAsia="en-GB"/>
        </w:rPr>
        <w:t>that reflects upon the necessity</w:t>
      </w:r>
      <w:r w:rsidR="00A923B2">
        <w:rPr>
          <w:rFonts w:ascii="IBM Plex Mono Medium" w:eastAsia="Times New Roman" w:hAnsi="IBM Plex Mono Medium" w:cs="Times New Roman"/>
          <w:sz w:val="16"/>
          <w:szCs w:val="16"/>
          <w:lang w:val="en-US" w:eastAsia="en-GB"/>
        </w:rPr>
        <w:t xml:space="preserve"> of what works depending on the changing circumstances.  </w:t>
      </w:r>
      <w:r w:rsidR="00DF304F">
        <w:rPr>
          <w:rFonts w:ascii="IBM Plex Mono Medium" w:eastAsia="Times New Roman" w:hAnsi="IBM Plex Mono Medium" w:cs="Times New Roman"/>
          <w:sz w:val="16"/>
          <w:szCs w:val="16"/>
          <w:lang w:val="en-US" w:eastAsia="en-GB"/>
        </w:rPr>
        <w:br/>
        <w:t xml:space="preserve">Creating </w:t>
      </w:r>
      <w:proofErr w:type="gramStart"/>
      <w:r w:rsidR="00E26013">
        <w:rPr>
          <w:rFonts w:ascii="IBM Plex Mono Medium" w:eastAsia="Times New Roman" w:hAnsi="IBM Plex Mono Medium" w:cs="Times New Roman"/>
          <w:sz w:val="16"/>
          <w:szCs w:val="16"/>
          <w:lang w:val="en-US" w:eastAsia="en-GB"/>
        </w:rPr>
        <w:t>an</w:t>
      </w:r>
      <w:proofErr w:type="gramEnd"/>
      <w:r w:rsidR="00E26013">
        <w:rPr>
          <w:rFonts w:ascii="IBM Plex Mono Medium" w:eastAsia="Times New Roman" w:hAnsi="IBM Plex Mono Medium" w:cs="Times New Roman"/>
          <w:sz w:val="16"/>
          <w:szCs w:val="16"/>
          <w:lang w:val="en-US" w:eastAsia="en-GB"/>
        </w:rPr>
        <w:t xml:space="preserve"> mutual understanding of</w:t>
      </w:r>
      <w:r w:rsidR="00A923B2">
        <w:rPr>
          <w:rFonts w:ascii="IBM Plex Mono Medium" w:eastAsia="Times New Roman" w:hAnsi="IBM Plex Mono Medium" w:cs="Times New Roman"/>
          <w:sz w:val="16"/>
          <w:szCs w:val="16"/>
          <w:lang w:val="en-US" w:eastAsia="en-GB"/>
        </w:rPr>
        <w:t xml:space="preserve"> (…)</w:t>
      </w:r>
      <w:r w:rsidR="00E26013">
        <w:rPr>
          <w:rFonts w:ascii="IBM Plex Mono Medium" w:eastAsia="Times New Roman" w:hAnsi="IBM Plex Mono Medium" w:cs="Times New Roman"/>
          <w:sz w:val="16"/>
          <w:szCs w:val="16"/>
          <w:lang w:val="en-US" w:eastAsia="en-GB"/>
        </w:rPr>
        <w:br/>
      </w:r>
      <w:r w:rsidR="00DB7F7B">
        <w:rPr>
          <w:rFonts w:ascii="IBM Plex Mono Medium" w:eastAsia="Times New Roman" w:hAnsi="IBM Plex Mono Medium" w:cs="Times New Roman"/>
          <w:sz w:val="16"/>
          <w:szCs w:val="16"/>
          <w:lang w:val="en-US" w:eastAsia="en-GB"/>
        </w:rPr>
        <w:br/>
      </w:r>
      <w:r w:rsidR="00DB7F7B">
        <w:rPr>
          <w:rFonts w:ascii="IBM Plex Mono Medium" w:eastAsia="Times New Roman" w:hAnsi="IBM Plex Mono Medium" w:cs="Times New Roman"/>
          <w:sz w:val="16"/>
          <w:szCs w:val="16"/>
          <w:lang w:val="en-US" w:eastAsia="en-GB"/>
        </w:rPr>
        <w:br/>
      </w:r>
      <w:r w:rsidR="00A923B2" w:rsidRPr="00A923B2">
        <w:rPr>
          <w:rFonts w:ascii="IBM Plex Mono Medium" w:hAnsi="IBM Plex Mono Medium" w:cs="ÜÃ_™ò"/>
          <w:i/>
          <w:iCs/>
          <w:color w:val="AEAAAA" w:themeColor="background2" w:themeShade="BF"/>
          <w:sz w:val="16"/>
          <w:szCs w:val="16"/>
          <w:lang w:val="en-US"/>
        </w:rPr>
        <w:t xml:space="preserve">Research question: </w:t>
      </w:r>
      <w:r w:rsidR="00A80677" w:rsidRPr="00A923B2">
        <w:rPr>
          <w:rFonts w:ascii="IBM Plex Mono Medium" w:hAnsi="IBM Plex Mono Medium" w:cs="ÜÃ_™ò"/>
          <w:i/>
          <w:iCs/>
          <w:color w:val="AEAAAA" w:themeColor="background2" w:themeShade="BF"/>
          <w:sz w:val="16"/>
          <w:szCs w:val="16"/>
          <w:lang w:val="en-GB"/>
        </w:rPr>
        <w:t>How can certain artistic practices emphasize the needed shift towards bodily processes regarding a more autonomous sense of time?</w:t>
      </w:r>
    </w:p>
    <w:p w14:paraId="618A7C07" w14:textId="5D28991B" w:rsidR="00412A7B" w:rsidRDefault="00412A7B">
      <w:pPr>
        <w:rPr>
          <w:ins w:id="192" w:author="Jannie Guo" w:date="2023-02-22T12:44:00Z"/>
          <w:rFonts w:ascii="IBM Plex Mono Medium" w:eastAsia="Times New Roman" w:hAnsi="IBM Plex Mono Medium" w:cs="Times New Roman"/>
          <w:sz w:val="16"/>
          <w:szCs w:val="16"/>
          <w:lang w:val="en-US" w:eastAsia="en-GB"/>
        </w:rPr>
      </w:pPr>
      <w:ins w:id="193" w:author="Jannie Guo" w:date="2023-02-22T12:44:00Z">
        <w:r>
          <w:rPr>
            <w:rFonts w:ascii="IBM Plex Mono Medium" w:eastAsia="Times New Roman" w:hAnsi="IBM Plex Mono Medium" w:cs="Times New Roman"/>
            <w:sz w:val="16"/>
            <w:szCs w:val="16"/>
            <w:lang w:val="en-US" w:eastAsia="en-GB"/>
          </w:rPr>
          <w:br w:type="page"/>
        </w:r>
      </w:ins>
    </w:p>
    <w:p w14:paraId="79869864" w14:textId="77777777" w:rsidR="00C97852" w:rsidDel="00412A7B" w:rsidRDefault="00C97852" w:rsidP="007F37FC">
      <w:pPr>
        <w:spacing w:before="240" w:beforeAutospacing="1" w:after="100" w:afterAutospacing="1"/>
        <w:rPr>
          <w:del w:id="194" w:author="Jannie Guo" w:date="2023-02-22T12:44:00Z"/>
          <w:rFonts w:ascii="IBM Plex Mono Medium" w:eastAsia="Times New Roman" w:hAnsi="IBM Plex Mono Medium" w:cs="Times New Roman"/>
          <w:sz w:val="16"/>
          <w:szCs w:val="16"/>
          <w:lang w:val="en-US" w:eastAsia="en-GB"/>
        </w:rPr>
      </w:pPr>
    </w:p>
    <w:p w14:paraId="5A959D1A" w14:textId="7173A219" w:rsidR="00C97852" w:rsidDel="00412A7B" w:rsidRDefault="00C97852" w:rsidP="007F37FC">
      <w:pPr>
        <w:spacing w:before="240" w:beforeAutospacing="1" w:after="100" w:afterAutospacing="1"/>
        <w:rPr>
          <w:del w:id="195" w:author="Jannie Guo" w:date="2023-02-22T12:44:00Z"/>
          <w:rFonts w:ascii="IBM Plex Mono Medium" w:eastAsia="Times New Roman" w:hAnsi="IBM Plex Mono Medium" w:cs="Times New Roman"/>
          <w:sz w:val="16"/>
          <w:szCs w:val="16"/>
          <w:lang w:val="en-US" w:eastAsia="en-GB"/>
        </w:rPr>
      </w:pPr>
    </w:p>
    <w:p w14:paraId="319AFF53" w14:textId="597AAC28" w:rsidR="00C65885" w:rsidDel="00412A7B" w:rsidRDefault="00871B01" w:rsidP="004F4965">
      <w:pPr>
        <w:rPr>
          <w:del w:id="196" w:author="Jannie Guo" w:date="2023-02-22T12:44:00Z"/>
          <w:rFonts w:ascii="IBM Plex Mono Medium" w:eastAsia="Times New Roman" w:hAnsi="IBM Plex Mono Medium" w:cs="Times New Roman"/>
          <w:b/>
          <w:bCs/>
          <w:sz w:val="16"/>
          <w:szCs w:val="16"/>
          <w:lang w:val="en-US" w:eastAsia="en-GB"/>
        </w:rPr>
      </w:pPr>
      <w:del w:id="197" w:author="Jannie Guo" w:date="2023-02-22T12:44:00Z">
        <w:r w:rsidDel="00412A7B">
          <w:rPr>
            <w:rFonts w:ascii="IBM Plex Mono Medium" w:eastAsia="Times New Roman" w:hAnsi="IBM Plex Mono Medium" w:cs="Times New Roman"/>
            <w:sz w:val="16"/>
            <w:szCs w:val="16"/>
            <w:lang w:val="en-US" w:eastAsia="en-GB"/>
          </w:rPr>
          <w:br/>
        </w:r>
        <w:r w:rsidR="002D5A4A" w:rsidDel="00412A7B">
          <w:rPr>
            <w:rFonts w:ascii="IBM Plex Mono Medium" w:eastAsia="Times New Roman" w:hAnsi="IBM Plex Mono Medium" w:cs="Times New Roman"/>
            <w:sz w:val="16"/>
            <w:szCs w:val="16"/>
            <w:lang w:val="en-US" w:eastAsia="en-GB"/>
          </w:rPr>
          <w:br/>
        </w:r>
        <w:r w:rsidR="0055343A" w:rsidDel="00412A7B">
          <w:rPr>
            <w:rFonts w:ascii="IBM Plex Mono Medium" w:eastAsia="Times New Roman" w:hAnsi="IBM Plex Mono Medium" w:cs="Times New Roman"/>
            <w:b/>
            <w:bCs/>
            <w:sz w:val="16"/>
            <w:szCs w:val="16"/>
            <w:lang w:val="en-US" w:eastAsia="en-GB"/>
          </w:rPr>
          <w:br/>
        </w:r>
        <w:r w:rsidR="0055343A" w:rsidDel="00412A7B">
          <w:rPr>
            <w:rFonts w:ascii="IBM Plex Mono Medium" w:eastAsia="Times New Roman" w:hAnsi="IBM Plex Mono Medium" w:cs="Times New Roman"/>
            <w:b/>
            <w:bCs/>
            <w:sz w:val="16"/>
            <w:szCs w:val="16"/>
            <w:lang w:val="en-US" w:eastAsia="en-GB"/>
          </w:rPr>
          <w:br/>
        </w:r>
        <w:r w:rsidR="0055343A" w:rsidDel="00412A7B">
          <w:rPr>
            <w:rFonts w:ascii="IBM Plex Mono Medium" w:eastAsia="Times New Roman" w:hAnsi="IBM Plex Mono Medium" w:cs="Times New Roman"/>
            <w:b/>
            <w:bCs/>
            <w:sz w:val="16"/>
            <w:szCs w:val="16"/>
            <w:lang w:val="en-US" w:eastAsia="en-GB"/>
          </w:rPr>
          <w:br/>
        </w:r>
        <w:r w:rsidR="0055343A" w:rsidDel="00412A7B">
          <w:rPr>
            <w:rFonts w:ascii="IBM Plex Mono Medium" w:eastAsia="Times New Roman" w:hAnsi="IBM Plex Mono Medium" w:cs="Times New Roman"/>
            <w:b/>
            <w:bCs/>
            <w:sz w:val="16"/>
            <w:szCs w:val="16"/>
            <w:lang w:val="en-US" w:eastAsia="en-GB"/>
          </w:rPr>
          <w:br/>
        </w:r>
        <w:r w:rsidR="0055343A" w:rsidDel="00412A7B">
          <w:rPr>
            <w:rFonts w:ascii="IBM Plex Mono Medium" w:eastAsia="Times New Roman" w:hAnsi="IBM Plex Mono Medium" w:cs="Times New Roman"/>
            <w:b/>
            <w:bCs/>
            <w:sz w:val="16"/>
            <w:szCs w:val="16"/>
            <w:lang w:val="en-US" w:eastAsia="en-GB"/>
          </w:rPr>
          <w:br/>
        </w:r>
        <w:r w:rsidR="0055343A" w:rsidDel="00412A7B">
          <w:rPr>
            <w:rFonts w:ascii="IBM Plex Mono Medium" w:eastAsia="Times New Roman" w:hAnsi="IBM Plex Mono Medium" w:cs="Times New Roman"/>
            <w:b/>
            <w:bCs/>
            <w:sz w:val="16"/>
            <w:szCs w:val="16"/>
            <w:lang w:val="en-US" w:eastAsia="en-GB"/>
          </w:rPr>
          <w:br/>
        </w:r>
        <w:r w:rsidR="0055343A" w:rsidDel="00412A7B">
          <w:rPr>
            <w:rFonts w:ascii="IBM Plex Mono Medium" w:eastAsia="Times New Roman" w:hAnsi="IBM Plex Mono Medium" w:cs="Times New Roman"/>
            <w:b/>
            <w:bCs/>
            <w:sz w:val="16"/>
            <w:szCs w:val="16"/>
            <w:lang w:val="en-US" w:eastAsia="en-GB"/>
          </w:rPr>
          <w:br/>
        </w:r>
        <w:r w:rsidR="0055343A" w:rsidDel="00412A7B">
          <w:rPr>
            <w:rFonts w:ascii="IBM Plex Mono Medium" w:eastAsia="Times New Roman" w:hAnsi="IBM Plex Mono Medium" w:cs="Times New Roman"/>
            <w:b/>
            <w:bCs/>
            <w:sz w:val="16"/>
            <w:szCs w:val="16"/>
            <w:lang w:val="en-US" w:eastAsia="en-GB"/>
          </w:rPr>
          <w:br/>
        </w:r>
        <w:r w:rsidR="0055343A" w:rsidDel="00412A7B">
          <w:rPr>
            <w:rFonts w:ascii="IBM Plex Mono Medium" w:eastAsia="Times New Roman" w:hAnsi="IBM Plex Mono Medium" w:cs="Times New Roman"/>
            <w:b/>
            <w:bCs/>
            <w:sz w:val="16"/>
            <w:szCs w:val="16"/>
            <w:lang w:val="en-US" w:eastAsia="en-GB"/>
          </w:rPr>
          <w:br/>
        </w:r>
      </w:del>
    </w:p>
    <w:p w14:paraId="550E2AE0" w14:textId="522B4EFA" w:rsidR="00C65885" w:rsidDel="00412A7B" w:rsidRDefault="00C65885" w:rsidP="004F4965">
      <w:pPr>
        <w:rPr>
          <w:del w:id="198" w:author="Jannie Guo" w:date="2023-02-22T12:44:00Z"/>
          <w:rFonts w:ascii="IBM Plex Mono Medium" w:eastAsia="Times New Roman" w:hAnsi="IBM Plex Mono Medium" w:cs="Times New Roman"/>
          <w:b/>
          <w:bCs/>
          <w:sz w:val="16"/>
          <w:szCs w:val="16"/>
          <w:lang w:val="en-US" w:eastAsia="en-GB"/>
        </w:rPr>
      </w:pPr>
    </w:p>
    <w:p w14:paraId="7627F848" w14:textId="62819B7E" w:rsidR="00C65885" w:rsidDel="00412A7B" w:rsidRDefault="00C65885" w:rsidP="004F4965">
      <w:pPr>
        <w:rPr>
          <w:del w:id="199" w:author="Jannie Guo" w:date="2023-02-22T12:44:00Z"/>
          <w:rFonts w:ascii="IBM Plex Mono Medium" w:eastAsia="Times New Roman" w:hAnsi="IBM Plex Mono Medium" w:cs="Times New Roman"/>
          <w:b/>
          <w:bCs/>
          <w:sz w:val="16"/>
          <w:szCs w:val="16"/>
          <w:lang w:val="en-US" w:eastAsia="en-GB"/>
        </w:rPr>
      </w:pPr>
    </w:p>
    <w:p w14:paraId="4920C195" w14:textId="21372657" w:rsidR="00C65885" w:rsidDel="00412A7B" w:rsidRDefault="00C65885" w:rsidP="004F4965">
      <w:pPr>
        <w:rPr>
          <w:del w:id="200" w:author="Jannie Guo" w:date="2023-02-22T12:44:00Z"/>
          <w:rFonts w:ascii="IBM Plex Mono Medium" w:eastAsia="Times New Roman" w:hAnsi="IBM Plex Mono Medium" w:cs="Times New Roman"/>
          <w:b/>
          <w:bCs/>
          <w:sz w:val="16"/>
          <w:szCs w:val="16"/>
          <w:lang w:val="en-US" w:eastAsia="en-GB"/>
        </w:rPr>
      </w:pPr>
    </w:p>
    <w:p w14:paraId="4AA4BDB1" w14:textId="5BC68ADB" w:rsidR="00C65885" w:rsidDel="00412A7B" w:rsidRDefault="00C65885" w:rsidP="004F4965">
      <w:pPr>
        <w:rPr>
          <w:del w:id="201" w:author="Jannie Guo" w:date="2023-02-22T12:44:00Z"/>
          <w:rFonts w:ascii="IBM Plex Mono Medium" w:eastAsia="Times New Roman" w:hAnsi="IBM Plex Mono Medium" w:cs="Times New Roman"/>
          <w:b/>
          <w:bCs/>
          <w:sz w:val="16"/>
          <w:szCs w:val="16"/>
          <w:lang w:val="en-US" w:eastAsia="en-GB"/>
        </w:rPr>
      </w:pPr>
    </w:p>
    <w:p w14:paraId="108124BC" w14:textId="6AC9D6B0" w:rsidR="00C65885" w:rsidDel="00412A7B" w:rsidRDefault="00C65885" w:rsidP="004F4965">
      <w:pPr>
        <w:rPr>
          <w:del w:id="202" w:author="Jannie Guo" w:date="2023-02-22T12:44:00Z"/>
          <w:rFonts w:ascii="IBM Plex Mono Medium" w:eastAsia="Times New Roman" w:hAnsi="IBM Plex Mono Medium" w:cs="Times New Roman"/>
          <w:b/>
          <w:bCs/>
          <w:sz w:val="16"/>
          <w:szCs w:val="16"/>
          <w:lang w:val="en-US" w:eastAsia="en-GB"/>
        </w:rPr>
      </w:pPr>
    </w:p>
    <w:p w14:paraId="32534D66" w14:textId="5C3E03B0" w:rsidR="00C65885" w:rsidDel="00412A7B" w:rsidRDefault="00C65885" w:rsidP="004F4965">
      <w:pPr>
        <w:rPr>
          <w:del w:id="203" w:author="Jannie Guo" w:date="2023-02-22T12:44:00Z"/>
          <w:rFonts w:ascii="IBM Plex Mono Medium" w:eastAsia="Times New Roman" w:hAnsi="IBM Plex Mono Medium" w:cs="Times New Roman"/>
          <w:b/>
          <w:bCs/>
          <w:sz w:val="16"/>
          <w:szCs w:val="16"/>
          <w:lang w:val="en-US" w:eastAsia="en-GB"/>
        </w:rPr>
      </w:pPr>
    </w:p>
    <w:p w14:paraId="13A360AF" w14:textId="52206A8D" w:rsidR="00C65885" w:rsidDel="00412A7B" w:rsidRDefault="00C65885" w:rsidP="004F4965">
      <w:pPr>
        <w:rPr>
          <w:del w:id="204" w:author="Jannie Guo" w:date="2023-02-22T12:44:00Z"/>
          <w:rFonts w:ascii="IBM Plex Mono Medium" w:eastAsia="Times New Roman" w:hAnsi="IBM Plex Mono Medium" w:cs="Times New Roman"/>
          <w:b/>
          <w:bCs/>
          <w:sz w:val="16"/>
          <w:szCs w:val="16"/>
          <w:lang w:val="en-US" w:eastAsia="en-GB"/>
        </w:rPr>
      </w:pPr>
    </w:p>
    <w:p w14:paraId="67CF45AB" w14:textId="40A4877A" w:rsidR="00C65885" w:rsidDel="00412A7B" w:rsidRDefault="00C65885" w:rsidP="004F4965">
      <w:pPr>
        <w:rPr>
          <w:del w:id="205" w:author="Jannie Guo" w:date="2023-02-22T12:44:00Z"/>
          <w:rFonts w:ascii="IBM Plex Mono Medium" w:eastAsia="Times New Roman" w:hAnsi="IBM Plex Mono Medium" w:cs="Times New Roman"/>
          <w:b/>
          <w:bCs/>
          <w:sz w:val="16"/>
          <w:szCs w:val="16"/>
          <w:lang w:val="en-US" w:eastAsia="en-GB"/>
        </w:rPr>
      </w:pPr>
    </w:p>
    <w:p w14:paraId="35CC179F" w14:textId="02EE2E83" w:rsidR="00C65885" w:rsidDel="00412A7B" w:rsidRDefault="00C65885" w:rsidP="004F4965">
      <w:pPr>
        <w:rPr>
          <w:del w:id="206" w:author="Jannie Guo" w:date="2023-02-22T12:44:00Z"/>
          <w:rFonts w:ascii="IBM Plex Mono Medium" w:eastAsia="Times New Roman" w:hAnsi="IBM Plex Mono Medium" w:cs="Times New Roman"/>
          <w:b/>
          <w:bCs/>
          <w:sz w:val="16"/>
          <w:szCs w:val="16"/>
          <w:lang w:val="en-US" w:eastAsia="en-GB"/>
        </w:rPr>
      </w:pPr>
    </w:p>
    <w:p w14:paraId="784D3C6E" w14:textId="067B0D3E" w:rsidR="00C65885" w:rsidDel="00412A7B" w:rsidRDefault="00C65885" w:rsidP="004F4965">
      <w:pPr>
        <w:rPr>
          <w:del w:id="207" w:author="Jannie Guo" w:date="2023-02-22T12:44:00Z"/>
          <w:rFonts w:ascii="IBM Plex Mono Medium" w:eastAsia="Times New Roman" w:hAnsi="IBM Plex Mono Medium" w:cs="Times New Roman"/>
          <w:b/>
          <w:bCs/>
          <w:sz w:val="16"/>
          <w:szCs w:val="16"/>
          <w:lang w:val="en-US" w:eastAsia="en-GB"/>
        </w:rPr>
      </w:pPr>
    </w:p>
    <w:p w14:paraId="12694D49" w14:textId="39B7B91A" w:rsidR="00C65885" w:rsidDel="00412A7B" w:rsidRDefault="00C65885" w:rsidP="004F4965">
      <w:pPr>
        <w:rPr>
          <w:del w:id="208" w:author="Jannie Guo" w:date="2023-02-22T12:44:00Z"/>
          <w:rFonts w:ascii="IBM Plex Mono Medium" w:eastAsia="Times New Roman" w:hAnsi="IBM Plex Mono Medium" w:cs="Times New Roman"/>
          <w:b/>
          <w:bCs/>
          <w:sz w:val="16"/>
          <w:szCs w:val="16"/>
          <w:lang w:val="en-US" w:eastAsia="en-GB"/>
        </w:rPr>
      </w:pPr>
    </w:p>
    <w:p w14:paraId="1AC3D156" w14:textId="5844E00B" w:rsidR="00C65885" w:rsidDel="00412A7B" w:rsidRDefault="00C65885" w:rsidP="004F4965">
      <w:pPr>
        <w:rPr>
          <w:del w:id="209" w:author="Jannie Guo" w:date="2023-02-22T12:44:00Z"/>
          <w:rFonts w:ascii="IBM Plex Mono Medium" w:eastAsia="Times New Roman" w:hAnsi="IBM Plex Mono Medium" w:cs="Times New Roman"/>
          <w:b/>
          <w:bCs/>
          <w:sz w:val="16"/>
          <w:szCs w:val="16"/>
          <w:lang w:val="en-US" w:eastAsia="en-GB"/>
        </w:rPr>
      </w:pPr>
    </w:p>
    <w:p w14:paraId="46C0991D" w14:textId="6553ED18" w:rsidR="00C65885" w:rsidDel="00412A7B" w:rsidRDefault="00C65885" w:rsidP="004F4965">
      <w:pPr>
        <w:rPr>
          <w:del w:id="210" w:author="Jannie Guo" w:date="2023-02-22T12:44:00Z"/>
          <w:rFonts w:ascii="IBM Plex Mono Medium" w:eastAsia="Times New Roman" w:hAnsi="IBM Plex Mono Medium" w:cs="Times New Roman"/>
          <w:b/>
          <w:bCs/>
          <w:sz w:val="16"/>
          <w:szCs w:val="16"/>
          <w:lang w:val="en-US" w:eastAsia="en-GB"/>
        </w:rPr>
      </w:pPr>
    </w:p>
    <w:p w14:paraId="6554E421" w14:textId="5FBBAF86" w:rsidR="00C65885" w:rsidDel="00412A7B" w:rsidRDefault="00C65885" w:rsidP="004F4965">
      <w:pPr>
        <w:rPr>
          <w:del w:id="211" w:author="Jannie Guo" w:date="2023-02-22T12:44:00Z"/>
          <w:rFonts w:ascii="IBM Plex Mono Medium" w:eastAsia="Times New Roman" w:hAnsi="IBM Plex Mono Medium" w:cs="Times New Roman"/>
          <w:b/>
          <w:bCs/>
          <w:sz w:val="16"/>
          <w:szCs w:val="16"/>
          <w:lang w:val="en-US" w:eastAsia="en-GB"/>
        </w:rPr>
      </w:pPr>
    </w:p>
    <w:p w14:paraId="6DFC8B76" w14:textId="3E49808C" w:rsidR="00C65885" w:rsidDel="00412A7B" w:rsidRDefault="00C65885" w:rsidP="004F4965">
      <w:pPr>
        <w:rPr>
          <w:del w:id="212" w:author="Jannie Guo" w:date="2023-02-22T12:44:00Z"/>
          <w:rFonts w:ascii="IBM Plex Mono Medium" w:eastAsia="Times New Roman" w:hAnsi="IBM Plex Mono Medium" w:cs="Times New Roman"/>
          <w:b/>
          <w:bCs/>
          <w:sz w:val="16"/>
          <w:szCs w:val="16"/>
          <w:lang w:val="en-US" w:eastAsia="en-GB"/>
        </w:rPr>
      </w:pPr>
    </w:p>
    <w:p w14:paraId="01547120" w14:textId="24D53EAC" w:rsidR="00C65885" w:rsidDel="00412A7B" w:rsidRDefault="00C65885" w:rsidP="004F4965">
      <w:pPr>
        <w:rPr>
          <w:del w:id="213" w:author="Jannie Guo" w:date="2023-02-22T12:44:00Z"/>
          <w:rFonts w:ascii="IBM Plex Mono Medium" w:eastAsia="Times New Roman" w:hAnsi="IBM Plex Mono Medium" w:cs="Times New Roman"/>
          <w:b/>
          <w:bCs/>
          <w:sz w:val="16"/>
          <w:szCs w:val="16"/>
          <w:lang w:val="en-US" w:eastAsia="en-GB"/>
        </w:rPr>
      </w:pPr>
    </w:p>
    <w:p w14:paraId="395EC5DF" w14:textId="23D20EB9" w:rsidR="00C65885" w:rsidDel="00412A7B" w:rsidRDefault="00C65885" w:rsidP="004F4965">
      <w:pPr>
        <w:rPr>
          <w:del w:id="214" w:author="Jannie Guo" w:date="2023-02-22T12:44:00Z"/>
          <w:rFonts w:ascii="IBM Plex Mono Medium" w:eastAsia="Times New Roman" w:hAnsi="IBM Plex Mono Medium" w:cs="Times New Roman"/>
          <w:b/>
          <w:bCs/>
          <w:sz w:val="16"/>
          <w:szCs w:val="16"/>
          <w:lang w:val="en-US" w:eastAsia="en-GB"/>
        </w:rPr>
      </w:pPr>
    </w:p>
    <w:p w14:paraId="562616D1" w14:textId="4C8B9890" w:rsidR="00C65885" w:rsidDel="00412A7B" w:rsidRDefault="00C65885" w:rsidP="004F4965">
      <w:pPr>
        <w:rPr>
          <w:del w:id="215" w:author="Jannie Guo" w:date="2023-02-22T12:44:00Z"/>
          <w:rFonts w:ascii="IBM Plex Mono Medium" w:eastAsia="Times New Roman" w:hAnsi="IBM Plex Mono Medium" w:cs="Times New Roman"/>
          <w:b/>
          <w:bCs/>
          <w:sz w:val="16"/>
          <w:szCs w:val="16"/>
          <w:lang w:val="en-US" w:eastAsia="en-GB"/>
        </w:rPr>
      </w:pPr>
    </w:p>
    <w:p w14:paraId="6C8D791D" w14:textId="76DF66B1" w:rsidR="004F4965" w:rsidRPr="004F4965" w:rsidRDefault="00C97852" w:rsidP="004F4965">
      <w:pPr>
        <w:rPr>
          <w:rFonts w:ascii="IBM Plex Mono Medium" w:hAnsi="IBM Plex Mono Medium"/>
          <w:sz w:val="16"/>
          <w:szCs w:val="16"/>
          <w:lang w:val="en-US"/>
        </w:rPr>
      </w:pPr>
      <w:r w:rsidRPr="002D5A4A">
        <w:rPr>
          <w:rFonts w:ascii="IBM Plex Mono Medium" w:eastAsia="Times New Roman" w:hAnsi="IBM Plex Mono Medium" w:cs="Times New Roman"/>
          <w:b/>
          <w:bCs/>
          <w:sz w:val="16"/>
          <w:szCs w:val="16"/>
          <w:lang w:val="en-US" w:eastAsia="en-GB"/>
        </w:rPr>
        <w:t>Bibliography</w:t>
      </w:r>
      <w:r w:rsidRPr="00BD4082">
        <w:rPr>
          <w:rFonts w:ascii="IBM Plex Mono Medium" w:eastAsia="Times New Roman" w:hAnsi="IBM Plex Mono Medium" w:cs="Times New Roman"/>
          <w:sz w:val="16"/>
          <w:szCs w:val="16"/>
          <w:lang w:val="en-US" w:eastAsia="en-GB"/>
        </w:rPr>
        <w:br/>
      </w:r>
    </w:p>
    <w:p w14:paraId="0A6C4CB1"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Cummings, Andrew. “ART TIME, </w:t>
      </w:r>
      <w:proofErr w:type="gramStart"/>
      <w:r w:rsidRPr="004F4965">
        <w:rPr>
          <w:rFonts w:ascii="IBM Plex Mono Medium" w:hAnsi="IBM Plex Mono Medium"/>
          <w:sz w:val="16"/>
          <w:szCs w:val="16"/>
          <w:lang w:val="en-US"/>
        </w:rPr>
        <w:t>LIFE TIME</w:t>
      </w:r>
      <w:proofErr w:type="gramEnd"/>
      <w:r w:rsidRPr="004F4965">
        <w:rPr>
          <w:rFonts w:ascii="IBM Plex Mono Medium" w:hAnsi="IBM Plex Mono Medium"/>
          <w:sz w:val="16"/>
          <w:szCs w:val="16"/>
          <w:lang w:val="en-US"/>
        </w:rPr>
        <w:t xml:space="preserve">: TEHCHING HSIEH”. Tate, 2 December 2017, https://www.tate.org.uk/research/research-centres/tate-research-centre-asia/event-report-tehching-hsieh. </w:t>
      </w:r>
    </w:p>
    <w:p w14:paraId="77C6DF37"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Accessed 15 December 2022.</w:t>
      </w:r>
    </w:p>
    <w:p w14:paraId="236E34AC" w14:textId="77777777" w:rsidR="004F4965" w:rsidRPr="004F4965" w:rsidRDefault="004F4965" w:rsidP="004F4965">
      <w:pPr>
        <w:rPr>
          <w:rFonts w:ascii="IBM Plex Mono Medium" w:hAnsi="IBM Plex Mono Medium"/>
          <w:sz w:val="16"/>
          <w:szCs w:val="16"/>
          <w:lang w:val="en-US"/>
        </w:rPr>
      </w:pPr>
    </w:p>
    <w:p w14:paraId="55E76F58"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Groom, Amelia. “TIME” Amelia Groom, date unknown, </w:t>
      </w:r>
    </w:p>
    <w:p w14:paraId="2AA75A09"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https://ameliagroom.com/documents-of-contemporary-art-time/. </w:t>
      </w:r>
    </w:p>
    <w:p w14:paraId="7135E7A7"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Accessed on 15 December 2022.</w:t>
      </w:r>
    </w:p>
    <w:p w14:paraId="3C04F072" w14:textId="77777777" w:rsidR="004F4965" w:rsidRPr="004F4965" w:rsidRDefault="004F4965" w:rsidP="004F4965">
      <w:pPr>
        <w:rPr>
          <w:rFonts w:ascii="IBM Plex Mono Medium" w:hAnsi="IBM Plex Mono Medium"/>
          <w:sz w:val="16"/>
          <w:szCs w:val="16"/>
          <w:lang w:val="en-US"/>
        </w:rPr>
      </w:pPr>
    </w:p>
    <w:p w14:paraId="24892C25" w14:textId="77777777" w:rsidR="004F4965" w:rsidRPr="004F4965" w:rsidRDefault="004F4965" w:rsidP="004F4965">
      <w:pPr>
        <w:rPr>
          <w:rFonts w:ascii="IBM Plex Mono Medium" w:hAnsi="IBM Plex Mono Medium"/>
          <w:sz w:val="16"/>
          <w:szCs w:val="16"/>
          <w:lang w:val="en-US"/>
        </w:rPr>
      </w:pPr>
      <w:proofErr w:type="spellStart"/>
      <w:r w:rsidRPr="004F4965">
        <w:rPr>
          <w:rFonts w:ascii="IBM Plex Mono Medium" w:hAnsi="IBM Plex Mono Medium"/>
          <w:sz w:val="16"/>
          <w:szCs w:val="16"/>
          <w:lang w:val="en-US"/>
        </w:rPr>
        <w:t>Haentjens</w:t>
      </w:r>
      <w:proofErr w:type="spellEnd"/>
      <w:r w:rsidRPr="004F4965">
        <w:rPr>
          <w:rFonts w:ascii="IBM Plex Mono Medium" w:hAnsi="IBM Plex Mono Medium"/>
          <w:sz w:val="16"/>
          <w:szCs w:val="16"/>
          <w:lang w:val="en-US"/>
        </w:rPr>
        <w:t xml:space="preserve">, </w:t>
      </w:r>
      <w:proofErr w:type="spellStart"/>
      <w:r w:rsidRPr="004F4965">
        <w:rPr>
          <w:rFonts w:ascii="IBM Plex Mono Medium" w:hAnsi="IBM Plex Mono Medium"/>
          <w:sz w:val="16"/>
          <w:szCs w:val="16"/>
          <w:lang w:val="en-US"/>
        </w:rPr>
        <w:t>Elien</w:t>
      </w:r>
      <w:proofErr w:type="spellEnd"/>
      <w:r w:rsidRPr="004F4965">
        <w:rPr>
          <w:rFonts w:ascii="IBM Plex Mono Medium" w:hAnsi="IBM Plex Mono Medium"/>
          <w:sz w:val="16"/>
          <w:szCs w:val="16"/>
          <w:lang w:val="en-US"/>
        </w:rPr>
        <w:t xml:space="preserve">. A Conversation with Helga Schmid, 13th July, </w:t>
      </w:r>
      <w:proofErr w:type="gramStart"/>
      <w:r w:rsidRPr="004F4965">
        <w:rPr>
          <w:rFonts w:ascii="IBM Plex Mono Medium" w:hAnsi="IBM Plex Mono Medium"/>
          <w:sz w:val="16"/>
          <w:szCs w:val="16"/>
          <w:lang w:val="en-US"/>
        </w:rPr>
        <w:t>2020,  https://www.z33.be/en/2020/07/13/a-conversation-with-helga-schmid/</w:t>
      </w:r>
      <w:proofErr w:type="gramEnd"/>
      <w:r w:rsidRPr="004F4965">
        <w:rPr>
          <w:rFonts w:ascii="IBM Plex Mono Medium" w:hAnsi="IBM Plex Mono Medium"/>
          <w:sz w:val="16"/>
          <w:szCs w:val="16"/>
          <w:lang w:val="en-US"/>
        </w:rPr>
        <w:t xml:space="preserve">. </w:t>
      </w:r>
    </w:p>
    <w:p w14:paraId="3D6F3C0B"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Accessed on 4th January 2023</w:t>
      </w:r>
    </w:p>
    <w:p w14:paraId="6F5F391A" w14:textId="77777777" w:rsidR="004F4965" w:rsidRPr="004F4965" w:rsidRDefault="004F4965" w:rsidP="004F4965">
      <w:pPr>
        <w:rPr>
          <w:rFonts w:ascii="IBM Plex Mono Medium" w:hAnsi="IBM Plex Mono Medium"/>
          <w:sz w:val="16"/>
          <w:szCs w:val="16"/>
          <w:lang w:val="en-US"/>
        </w:rPr>
      </w:pPr>
    </w:p>
    <w:p w14:paraId="331E82BF"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Schmid, Helga. “Embodiment of Digital Time” </w:t>
      </w:r>
      <w:proofErr w:type="spellStart"/>
      <w:proofErr w:type="gramStart"/>
      <w:r w:rsidRPr="004F4965">
        <w:rPr>
          <w:rFonts w:ascii="IBM Plex Mono Medium" w:hAnsi="IBM Plex Mono Medium"/>
          <w:sz w:val="16"/>
          <w:szCs w:val="16"/>
          <w:lang w:val="en-US"/>
        </w:rPr>
        <w:t>Re:publica</w:t>
      </w:r>
      <w:proofErr w:type="spellEnd"/>
      <w:proofErr w:type="gramEnd"/>
      <w:r w:rsidRPr="004F4965">
        <w:rPr>
          <w:rFonts w:ascii="IBM Plex Mono Medium" w:hAnsi="IBM Plex Mono Medium"/>
          <w:sz w:val="16"/>
          <w:szCs w:val="16"/>
          <w:lang w:val="en-US"/>
        </w:rPr>
        <w:t xml:space="preserve"> 18, 4th  May 2018</w:t>
      </w:r>
    </w:p>
    <w:p w14:paraId="348AAD3C"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https://18.re-publica.com/de/session/embodiment-digital-time </w:t>
      </w:r>
    </w:p>
    <w:p w14:paraId="47249417"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Accessed on 4th January 2023</w:t>
      </w:r>
    </w:p>
    <w:p w14:paraId="61520028" w14:textId="77777777" w:rsidR="004F4965" w:rsidRPr="004F4965" w:rsidRDefault="004F4965" w:rsidP="004F4965">
      <w:pPr>
        <w:rPr>
          <w:rFonts w:ascii="IBM Plex Mono Medium" w:hAnsi="IBM Plex Mono Medium"/>
          <w:sz w:val="16"/>
          <w:szCs w:val="16"/>
          <w:lang w:val="en-US"/>
        </w:rPr>
      </w:pPr>
    </w:p>
    <w:p w14:paraId="21DCFB84"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Strauss, Carolyn F. “Slow Spatial Reader”, </w:t>
      </w:r>
      <w:proofErr w:type="spellStart"/>
      <w:r w:rsidRPr="004F4965">
        <w:rPr>
          <w:rFonts w:ascii="IBM Plex Mono Medium" w:hAnsi="IBM Plex Mono Medium"/>
          <w:sz w:val="16"/>
          <w:szCs w:val="16"/>
          <w:lang w:val="en-US"/>
        </w:rPr>
        <w:t>Valiz</w:t>
      </w:r>
      <w:proofErr w:type="spellEnd"/>
      <w:r w:rsidRPr="004F4965">
        <w:rPr>
          <w:rFonts w:ascii="IBM Plex Mono Medium" w:hAnsi="IBM Plex Mono Medium"/>
          <w:sz w:val="16"/>
          <w:szCs w:val="16"/>
          <w:lang w:val="en-US"/>
        </w:rPr>
        <w:t xml:space="preserve">, 2021, </w:t>
      </w:r>
    </w:p>
    <w:p w14:paraId="35A9A988"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https://shop.deappel.nl/products/slow-spatial-reader-chronicles-of-radical-affection-carolyn-f-strauss-ed. </w:t>
      </w:r>
    </w:p>
    <w:p w14:paraId="48D9912F"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Accessed on 18th February 2023.</w:t>
      </w:r>
    </w:p>
    <w:p w14:paraId="5DA39C8D" w14:textId="77777777" w:rsidR="004F4965" w:rsidRPr="004F4965" w:rsidRDefault="004F4965" w:rsidP="004F4965">
      <w:pPr>
        <w:rPr>
          <w:rFonts w:ascii="IBM Plex Mono Medium" w:hAnsi="IBM Plex Mono Medium"/>
          <w:sz w:val="16"/>
          <w:szCs w:val="16"/>
          <w:lang w:val="en-US"/>
        </w:rPr>
      </w:pPr>
    </w:p>
    <w:p w14:paraId="68B9BD50" w14:textId="77777777" w:rsidR="004F4965" w:rsidRPr="004F4965" w:rsidRDefault="004F4965" w:rsidP="004F4965">
      <w:pPr>
        <w:rPr>
          <w:rFonts w:ascii="IBM Plex Mono Medium" w:hAnsi="IBM Plex Mono Medium"/>
          <w:sz w:val="16"/>
          <w:szCs w:val="16"/>
          <w:lang w:val="en-US"/>
        </w:rPr>
      </w:pPr>
      <w:proofErr w:type="spellStart"/>
      <w:r w:rsidRPr="004F4965">
        <w:rPr>
          <w:rFonts w:ascii="IBM Plex Mono Medium" w:hAnsi="IBM Plex Mono Medium"/>
          <w:sz w:val="16"/>
          <w:szCs w:val="16"/>
          <w:lang w:val="en-US"/>
        </w:rPr>
        <w:t>Verwoert</w:t>
      </w:r>
      <w:proofErr w:type="spellEnd"/>
      <w:r w:rsidRPr="004F4965">
        <w:rPr>
          <w:rFonts w:ascii="IBM Plex Mono Medium" w:hAnsi="IBM Plex Mono Medium"/>
          <w:sz w:val="16"/>
          <w:szCs w:val="16"/>
          <w:lang w:val="en-US"/>
        </w:rPr>
        <w:t>, Jan. “Exhaustion and Exuberance”, Art Sheffield 08: Yes, No &amp; Other Options exhibition in England, 2010,</w:t>
      </w:r>
    </w:p>
    <w:p w14:paraId="38A09C13"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link</w:t>
      </w:r>
    </w:p>
    <w:p w14:paraId="049061F8"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Accessed on 27th January 2023.</w:t>
      </w:r>
    </w:p>
    <w:p w14:paraId="320B0B23" w14:textId="77777777" w:rsidR="004F4965" w:rsidRPr="004F4965" w:rsidRDefault="004F4965" w:rsidP="004F4965">
      <w:pPr>
        <w:rPr>
          <w:rFonts w:ascii="IBM Plex Mono Medium" w:hAnsi="IBM Plex Mono Medium"/>
          <w:sz w:val="16"/>
          <w:szCs w:val="16"/>
          <w:lang w:val="en-US"/>
        </w:rPr>
      </w:pPr>
    </w:p>
    <w:p w14:paraId="6CB6FF5A"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Betts, Jonathan, “Pre-Victorian Turret Clocks and Their Preservation”, 2002. https://www.buildingconservation.com/articles/bigben/bigben.html#:~:text=According%20to%20all%20the%20best,in%20the%20late%2013th%20century.</w:t>
      </w:r>
    </w:p>
    <w:p w14:paraId="436EFE08"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Accessed on 18th February 2023.</w:t>
      </w:r>
    </w:p>
    <w:p w14:paraId="141446C2" w14:textId="77777777" w:rsidR="004F4965" w:rsidRPr="004F4965" w:rsidRDefault="004F4965" w:rsidP="004F4965">
      <w:pPr>
        <w:rPr>
          <w:rFonts w:ascii="IBM Plex Mono Medium" w:hAnsi="IBM Plex Mono Medium"/>
          <w:sz w:val="16"/>
          <w:szCs w:val="16"/>
          <w:lang w:val="en-US"/>
        </w:rPr>
      </w:pPr>
    </w:p>
    <w:p w14:paraId="68EB4FC0" w14:textId="77777777" w:rsidR="004F4965" w:rsidRPr="004F4965" w:rsidRDefault="004F4965" w:rsidP="004F4965">
      <w:pPr>
        <w:rPr>
          <w:rFonts w:ascii="IBM Plex Mono Medium" w:hAnsi="IBM Plex Mono Medium"/>
          <w:sz w:val="16"/>
          <w:szCs w:val="16"/>
          <w:lang w:val="en-US"/>
        </w:rPr>
      </w:pPr>
    </w:p>
    <w:p w14:paraId="265F5956"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Founders Online, National </w:t>
      </w:r>
      <w:proofErr w:type="spellStart"/>
      <w:proofErr w:type="gramStart"/>
      <w:r w:rsidRPr="004F4965">
        <w:rPr>
          <w:rFonts w:ascii="IBM Plex Mono Medium" w:hAnsi="IBM Plex Mono Medium"/>
          <w:sz w:val="16"/>
          <w:szCs w:val="16"/>
          <w:lang w:val="en-US"/>
        </w:rPr>
        <w:t>Archives,“</w:t>
      </w:r>
      <w:proofErr w:type="gramEnd"/>
      <w:r w:rsidRPr="004F4965">
        <w:rPr>
          <w:rFonts w:ascii="IBM Plex Mono Medium" w:hAnsi="IBM Plex Mono Medium"/>
          <w:sz w:val="16"/>
          <w:szCs w:val="16"/>
          <w:lang w:val="en-US"/>
        </w:rPr>
        <w:t>Advice</w:t>
      </w:r>
      <w:proofErr w:type="spellEnd"/>
      <w:r w:rsidRPr="004F4965">
        <w:rPr>
          <w:rFonts w:ascii="IBM Plex Mono Medium" w:hAnsi="IBM Plex Mono Medium"/>
          <w:sz w:val="16"/>
          <w:szCs w:val="16"/>
          <w:lang w:val="en-US"/>
        </w:rPr>
        <w:t xml:space="preserve"> to a Young Tradesman, 21 July 1748”, March 2002. </w:t>
      </w:r>
    </w:p>
    <w:p w14:paraId="32F2F0E4"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https://founders.archives.gov/documents/Franklin/01-03-02-0130.</w:t>
      </w:r>
    </w:p>
    <w:p w14:paraId="2D101A98"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Accessed on 15 December 2022.</w:t>
      </w:r>
    </w:p>
    <w:p w14:paraId="5DD902CC"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Murray, Bridget, “What makes mental time travel possible?”, October 2003, https://www.apa.org/monitor/oct03/mental.</w:t>
      </w:r>
    </w:p>
    <w:p w14:paraId="694D342F"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Accessed on 15 December </w:t>
      </w:r>
      <w:proofErr w:type="gramStart"/>
      <w:r w:rsidRPr="004F4965">
        <w:rPr>
          <w:rFonts w:ascii="IBM Plex Mono Medium" w:hAnsi="IBM Plex Mono Medium"/>
          <w:sz w:val="16"/>
          <w:szCs w:val="16"/>
          <w:lang w:val="en-US"/>
        </w:rPr>
        <w:t>2022.¬</w:t>
      </w:r>
      <w:proofErr w:type="gramEnd"/>
      <w:r w:rsidRPr="004F4965">
        <w:rPr>
          <w:rFonts w:ascii="IBM Plex Mono Medium" w:hAnsi="IBM Plex Mono Medium"/>
          <w:sz w:val="16"/>
          <w:szCs w:val="16"/>
          <w:lang w:val="en-US"/>
        </w:rPr>
        <w:t>¬¬¬</w:t>
      </w:r>
    </w:p>
    <w:p w14:paraId="51D7D460" w14:textId="77777777" w:rsidR="004F4965" w:rsidRPr="004F4965" w:rsidRDefault="004F4965" w:rsidP="004F4965">
      <w:pPr>
        <w:rPr>
          <w:rFonts w:ascii="IBM Plex Mono Medium" w:hAnsi="IBM Plex Mono Medium"/>
          <w:sz w:val="16"/>
          <w:szCs w:val="16"/>
          <w:lang w:val="en-US"/>
        </w:rPr>
      </w:pPr>
    </w:p>
    <w:p w14:paraId="5FFB56E4"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Rosa, Hartmut, “The Idea of Resonance as a Sociological </w:t>
      </w:r>
      <w:proofErr w:type="spellStart"/>
      <w:r w:rsidRPr="004F4965">
        <w:rPr>
          <w:rFonts w:ascii="IBM Plex Mono Medium" w:hAnsi="IBM Plex Mono Medium"/>
          <w:sz w:val="16"/>
          <w:szCs w:val="16"/>
          <w:lang w:val="en-US"/>
        </w:rPr>
        <w:t>Concept</w:t>
      </w:r>
      <w:proofErr w:type="gramStart"/>
      <w:r w:rsidRPr="004F4965">
        <w:rPr>
          <w:rFonts w:ascii="IBM Plex Mono Medium" w:hAnsi="IBM Plex Mono Medium"/>
          <w:sz w:val="16"/>
          <w:szCs w:val="16"/>
          <w:lang w:val="en-US"/>
        </w:rPr>
        <w:t>”,July</w:t>
      </w:r>
      <w:proofErr w:type="spellEnd"/>
      <w:proofErr w:type="gramEnd"/>
      <w:r w:rsidRPr="004F4965">
        <w:rPr>
          <w:rFonts w:ascii="IBM Plex Mono Medium" w:hAnsi="IBM Plex Mono Medium"/>
          <w:sz w:val="16"/>
          <w:szCs w:val="16"/>
          <w:lang w:val="en-US"/>
        </w:rPr>
        <w:t>, 2018</w:t>
      </w:r>
    </w:p>
    <w:p w14:paraId="484157DF"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https://globaldialogue.isa-sociology.org/articles/the-idea-of-resonance-as-a-sociological-concept.</w:t>
      </w:r>
    </w:p>
    <w:p w14:paraId="0DD4E732"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Accessed on 4th January 2023.</w:t>
      </w:r>
    </w:p>
    <w:p w14:paraId="3BB63332" w14:textId="77777777" w:rsidR="004F4965" w:rsidRPr="004F4965" w:rsidRDefault="004F4965" w:rsidP="004F4965">
      <w:pPr>
        <w:rPr>
          <w:rFonts w:ascii="IBM Plex Mono Medium" w:hAnsi="IBM Plex Mono Medium"/>
          <w:sz w:val="16"/>
          <w:szCs w:val="16"/>
          <w:lang w:val="en-US"/>
        </w:rPr>
      </w:pPr>
    </w:p>
    <w:p w14:paraId="57D6CA52" w14:textId="77777777" w:rsidR="004F4965" w:rsidRPr="004F4965" w:rsidRDefault="004F4965" w:rsidP="004F4965">
      <w:pPr>
        <w:rPr>
          <w:rFonts w:ascii="IBM Plex Mono Medium" w:hAnsi="IBM Plex Mono Medium"/>
          <w:sz w:val="16"/>
          <w:szCs w:val="16"/>
          <w:lang w:val="en-US"/>
        </w:rPr>
      </w:pPr>
      <w:proofErr w:type="spellStart"/>
      <w:r w:rsidRPr="004F4965">
        <w:rPr>
          <w:rFonts w:ascii="IBM Plex Mono Medium" w:hAnsi="IBM Plex Mono Medium"/>
          <w:sz w:val="16"/>
          <w:szCs w:val="16"/>
          <w:lang w:val="en-US"/>
        </w:rPr>
        <w:t>Krisis</w:t>
      </w:r>
      <w:proofErr w:type="spellEnd"/>
      <w:r w:rsidRPr="004F4965">
        <w:rPr>
          <w:rFonts w:ascii="IBM Plex Mono Medium" w:hAnsi="IBM Plex Mono Medium"/>
          <w:sz w:val="16"/>
          <w:szCs w:val="16"/>
          <w:lang w:val="en-US"/>
        </w:rPr>
        <w:t xml:space="preserve">, Journal for Contemporary Philosophy, “Beyond the Echo-chamber: An Interview with Hartmut Rosa on Resonance and Alienation, Thijs </w:t>
      </w:r>
      <w:proofErr w:type="spellStart"/>
      <w:r w:rsidRPr="004F4965">
        <w:rPr>
          <w:rFonts w:ascii="IBM Plex Mono Medium" w:hAnsi="IBM Plex Mono Medium"/>
          <w:sz w:val="16"/>
          <w:szCs w:val="16"/>
          <w:lang w:val="en-US"/>
        </w:rPr>
        <w:t>Lijster</w:t>
      </w:r>
      <w:proofErr w:type="spellEnd"/>
      <w:r w:rsidRPr="004F4965">
        <w:rPr>
          <w:rFonts w:ascii="IBM Plex Mono Medium" w:hAnsi="IBM Plex Mono Medium"/>
          <w:sz w:val="16"/>
          <w:szCs w:val="16"/>
          <w:lang w:val="en-US"/>
        </w:rPr>
        <w:t xml:space="preserve">, Robin </w:t>
      </w:r>
      <w:proofErr w:type="spellStart"/>
      <w:r w:rsidRPr="004F4965">
        <w:rPr>
          <w:rFonts w:ascii="IBM Plex Mono Medium" w:hAnsi="IBM Plex Mono Medium"/>
          <w:sz w:val="16"/>
          <w:szCs w:val="16"/>
          <w:lang w:val="en-US"/>
        </w:rPr>
        <w:t>Celikates</w:t>
      </w:r>
      <w:proofErr w:type="spellEnd"/>
      <w:r w:rsidRPr="004F4965">
        <w:rPr>
          <w:rFonts w:ascii="IBM Plex Mono Medium" w:hAnsi="IBM Plex Mono Medium"/>
          <w:sz w:val="16"/>
          <w:szCs w:val="16"/>
          <w:lang w:val="en-US"/>
        </w:rPr>
        <w:t xml:space="preserve"> “, 2019</w:t>
      </w:r>
    </w:p>
    <w:p w14:paraId="661C9EBA" w14:textId="77777777" w:rsidR="004F4965" w:rsidRPr="004F4965" w:rsidRDefault="004F4965" w:rsidP="004F4965">
      <w:pPr>
        <w:rPr>
          <w:rFonts w:ascii="IBM Plex Mono Medium" w:hAnsi="IBM Plex Mono Medium"/>
          <w:sz w:val="16"/>
          <w:szCs w:val="16"/>
          <w:lang w:val="en-US"/>
        </w:rPr>
      </w:pPr>
      <w:r w:rsidRPr="004F4965">
        <w:rPr>
          <w:rFonts w:ascii="IBM Plex Mono Medium" w:hAnsi="IBM Plex Mono Medium"/>
          <w:sz w:val="16"/>
          <w:szCs w:val="16"/>
          <w:lang w:val="en-US"/>
        </w:rPr>
        <w:t xml:space="preserve">https://archive.krisis.eu/beyond-the-echo-chamber-an-interview-with-hartmut-rosa-on-resonance-and-alienation/. </w:t>
      </w:r>
    </w:p>
    <w:p w14:paraId="4D7A762B" w14:textId="769A638F" w:rsidR="00C97852" w:rsidRPr="00BD4082" w:rsidDel="00412A7B" w:rsidRDefault="004F4965" w:rsidP="004F4965">
      <w:pPr>
        <w:rPr>
          <w:del w:id="216" w:author="Jannie Guo" w:date="2023-02-22T12:44:00Z"/>
          <w:sz w:val="16"/>
          <w:szCs w:val="16"/>
        </w:rPr>
      </w:pPr>
      <w:r w:rsidRPr="004F4965">
        <w:rPr>
          <w:rFonts w:ascii="IBM Plex Mono Medium" w:hAnsi="IBM Plex Mono Medium"/>
          <w:sz w:val="16"/>
          <w:szCs w:val="16"/>
          <w:lang w:val="en-US"/>
        </w:rPr>
        <w:t>Accessed on 4th January 2023</w:t>
      </w:r>
      <w:ins w:id="217" w:author="Jannie Guo" w:date="2023-02-22T12:44:00Z">
        <w:r w:rsidR="00412A7B">
          <w:rPr>
            <w:rFonts w:ascii="IBM Plex Mono Medium" w:hAnsi="IBM Plex Mono Medium"/>
            <w:sz w:val="16"/>
            <w:szCs w:val="16"/>
            <w:lang w:val="en-US"/>
          </w:rPr>
          <w:t xml:space="preserve">. </w:t>
        </w:r>
      </w:ins>
      <w:del w:id="218" w:author="Jannie Guo" w:date="2023-02-22T12:44:00Z">
        <w:r w:rsidRPr="004F4965" w:rsidDel="00412A7B">
          <w:rPr>
            <w:rFonts w:ascii="IBM Plex Mono Medium" w:hAnsi="IBM Plex Mono Medium"/>
            <w:sz w:val="16"/>
            <w:szCs w:val="16"/>
            <w:lang w:val="en-US"/>
          </w:rPr>
          <w:delText>.</w:delText>
        </w:r>
        <w:r w:rsidR="00C97852" w:rsidRPr="00BD4082" w:rsidDel="00412A7B">
          <w:rPr>
            <w:rFonts w:ascii="IBM Plex Mono Medium" w:hAnsi="IBM Plex Mono Medium"/>
            <w:sz w:val="16"/>
            <w:szCs w:val="16"/>
            <w:lang w:val="en-US"/>
          </w:rPr>
          <w:br/>
        </w:r>
        <w:r w:rsidR="00C97852" w:rsidDel="00412A7B">
          <w:rPr>
            <w:rFonts w:ascii="IBM Plex Mono Medium" w:hAnsi="IBM Plex Mono Medium"/>
            <w:sz w:val="16"/>
            <w:szCs w:val="16"/>
            <w:lang w:val="en-US"/>
          </w:rPr>
          <w:delText xml:space="preserve"> </w:delText>
        </w:r>
        <w:r w:rsidR="00C97852" w:rsidDel="00412A7B">
          <w:rPr>
            <w:rFonts w:ascii="IBM Plex Mono Medium" w:hAnsi="IBM Plex Mono Medium"/>
            <w:sz w:val="16"/>
            <w:szCs w:val="16"/>
            <w:lang w:val="en-US"/>
          </w:rPr>
          <w:br/>
        </w:r>
        <w:r w:rsidR="00C97852" w:rsidRPr="00BD4082" w:rsidDel="00412A7B">
          <w:rPr>
            <w:rFonts w:ascii="IBM Plex Mono Medium" w:hAnsi="IBM Plex Mono Medium"/>
            <w:sz w:val="16"/>
            <w:szCs w:val="16"/>
            <w:lang w:val="en-US"/>
          </w:rPr>
          <w:br/>
        </w:r>
        <w:r w:rsidR="00C97852" w:rsidRPr="00BD4082" w:rsidDel="00412A7B">
          <w:rPr>
            <w:rFonts w:ascii="IBM Plex Mono Medium" w:hAnsi="IBM Plex Mono Medium"/>
            <w:sz w:val="16"/>
            <w:szCs w:val="16"/>
            <w:lang w:val="en-US"/>
          </w:rPr>
          <w:br/>
        </w:r>
        <w:r w:rsidR="00C97852" w:rsidRPr="00BD4082" w:rsidDel="00412A7B">
          <w:rPr>
            <w:rFonts w:ascii="IBM Plex Mono Medium" w:hAnsi="IBM Plex Mono Medium"/>
            <w:sz w:val="16"/>
            <w:szCs w:val="16"/>
            <w:lang w:val="en-US"/>
          </w:rPr>
          <w:br/>
        </w:r>
      </w:del>
    </w:p>
    <w:p w14:paraId="38C089FD" w14:textId="77777777" w:rsidR="00C97852" w:rsidRPr="00D64BEC" w:rsidRDefault="00C97852">
      <w:pPr>
        <w:rPr>
          <w:rFonts w:ascii="IBM Plex Mono Medium" w:eastAsia="Times New Roman" w:hAnsi="IBM Plex Mono Medium" w:cs="Times New Roman"/>
          <w:sz w:val="16"/>
          <w:szCs w:val="16"/>
          <w:lang w:val="en-US" w:eastAsia="en-GB"/>
        </w:rPr>
        <w:pPrChange w:id="219" w:author="Jannie Guo" w:date="2023-02-22T12:44:00Z">
          <w:pPr>
            <w:spacing w:before="240" w:beforeAutospacing="1" w:after="100" w:afterAutospacing="1"/>
          </w:pPr>
        </w:pPrChange>
      </w:pPr>
    </w:p>
    <w:sectPr w:rsidR="00C97852" w:rsidRPr="00D64BEC" w:rsidSect="00FC3BD7">
      <w:headerReference w:type="even" r:id="rId19"/>
      <w:headerReference w:type="default" r:id="rId20"/>
      <w:pgSz w:w="11906" w:h="16838"/>
      <w:pgMar w:top="1440" w:right="2880" w:bottom="1440" w:left="288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annie Guo" w:date="2023-02-22T12:46:00Z" w:initials="JG">
    <w:p w14:paraId="54656DC8" w14:textId="77777777" w:rsidR="00574095" w:rsidRDefault="00574095" w:rsidP="006E7B9D">
      <w:r>
        <w:rPr>
          <w:rStyle w:val="CommentReference"/>
        </w:rPr>
        <w:annotationRef/>
      </w:r>
      <w:r>
        <w:rPr>
          <w:sz w:val="20"/>
          <w:szCs w:val="20"/>
        </w:rPr>
        <w:t>Title alternatives</w:t>
      </w:r>
    </w:p>
    <w:p w14:paraId="02AB8372" w14:textId="77777777" w:rsidR="00574095" w:rsidRDefault="00574095" w:rsidP="006E7B9D">
      <w:r>
        <w:rPr>
          <w:sz w:val="20"/>
          <w:szCs w:val="20"/>
        </w:rPr>
        <w:t xml:space="preserve">/ Misalignments of time, </w:t>
      </w:r>
      <w:r>
        <w:rPr>
          <w:sz w:val="20"/>
          <w:szCs w:val="20"/>
        </w:rPr>
        <w:cr/>
        <w:t xml:space="preserve">/ Imprisonments of time </w:t>
      </w:r>
      <w:r>
        <w:rPr>
          <w:sz w:val="20"/>
          <w:szCs w:val="20"/>
        </w:rPr>
        <w:cr/>
        <w:t>/ internal desynchrony of living (in) time</w:t>
      </w:r>
      <w:r>
        <w:rPr>
          <w:sz w:val="20"/>
          <w:szCs w:val="20"/>
        </w:rPr>
        <w:cr/>
        <w:t>/ (What) If time stood still</w:t>
      </w:r>
    </w:p>
  </w:comment>
  <w:comment w:id="53" w:author="Jannie Guo" w:date="2023-02-22T12:46:00Z" w:initials="JG">
    <w:p w14:paraId="4A6654E4" w14:textId="77777777" w:rsidR="00574095" w:rsidRDefault="00574095" w:rsidP="002D4FA6">
      <w:r>
        <w:rPr>
          <w:rStyle w:val="CommentReference"/>
        </w:rPr>
        <w:annotationRef/>
      </w:r>
      <w:r>
        <w:rPr>
          <w:sz w:val="20"/>
          <w:szCs w:val="20"/>
        </w:rPr>
        <w:t>Decide if these are the appropriate titles for the chapters</w:t>
      </w:r>
      <w:r>
        <w:rPr>
          <w:sz w:val="20"/>
          <w:szCs w:val="20"/>
        </w:rPr>
        <w:cr/>
      </w:r>
      <w:r>
        <w:rPr>
          <w:sz w:val="20"/>
          <w:szCs w:val="20"/>
        </w:rPr>
        <w:cr/>
        <w:t xml:space="preserve">Alternative titles for: </w:t>
      </w:r>
      <w:r>
        <w:rPr>
          <w:sz w:val="20"/>
          <w:szCs w:val="20"/>
        </w:rPr>
        <w:cr/>
        <w:t>Chapter 1 – Time in modern western Culture, conventions of time</w:t>
      </w:r>
      <w:r>
        <w:rPr>
          <w:sz w:val="20"/>
          <w:szCs w:val="20"/>
        </w:rPr>
        <w:cr/>
        <w:t>Chapter 2 – Articulating on temporal experiences</w:t>
      </w:r>
      <w:r>
        <w:rPr>
          <w:sz w:val="20"/>
          <w:szCs w:val="20"/>
        </w:rPr>
        <w:cr/>
        <w:t>Chapter 3 – Practice of slow movements, Disciplines on the contemporary/ consciousness</w:t>
      </w:r>
    </w:p>
  </w:comment>
  <w:comment w:id="83" w:author="Jannie Guo" w:date="2023-02-22T12:46:00Z" w:initials="JG">
    <w:p w14:paraId="183DAF3F" w14:textId="77777777" w:rsidR="00574095" w:rsidRDefault="00574095" w:rsidP="000E6A66">
      <w:r>
        <w:rPr>
          <w:rStyle w:val="CommentReference"/>
        </w:rPr>
        <w:annotationRef/>
      </w:r>
      <w:r>
        <w:rPr>
          <w:sz w:val="20"/>
          <w:szCs w:val="20"/>
        </w:rPr>
        <w:t>Previous research question was</w:t>
      </w:r>
    </w:p>
    <w:p w14:paraId="1178C2E8" w14:textId="77777777" w:rsidR="00574095" w:rsidRDefault="00574095" w:rsidP="000E6A66">
      <w:r>
        <w:rPr>
          <w:sz w:val="20"/>
          <w:szCs w:val="20"/>
        </w:rPr>
        <w:t>/ Why should we be guided by our bodily processes that contributes to a shift towards individual autonomy?</w:t>
      </w:r>
    </w:p>
    <w:p w14:paraId="4187A2F2" w14:textId="77777777" w:rsidR="00574095" w:rsidRDefault="00574095" w:rsidP="000E6A66"/>
  </w:comment>
  <w:comment w:id="179" w:author="Jannie Guo" w:date="2023-02-22T12:47:00Z" w:initials="JG">
    <w:p w14:paraId="3A22E40C" w14:textId="77777777" w:rsidR="00574095" w:rsidRDefault="00574095" w:rsidP="00822A25">
      <w:r>
        <w:rPr>
          <w:rStyle w:val="CommentReference"/>
        </w:rPr>
        <w:annotationRef/>
      </w:r>
      <w:r>
        <w:rPr>
          <w:sz w:val="20"/>
          <w:szCs w:val="20"/>
        </w:rPr>
        <w:t xml:space="preserve">Here’s Dirks comment, but I don’t fully understand his thoughts since I havent written anything about yoga yet. Its for me not essential anymore that the westernisation of yoga and how this aligns with the westernisation of social acceleration . </w:t>
      </w:r>
    </w:p>
    <w:p w14:paraId="679360CC" w14:textId="77777777" w:rsidR="00574095" w:rsidRDefault="00574095" w:rsidP="00822A25"/>
    <w:p w14:paraId="1BF5540B" w14:textId="77777777" w:rsidR="00574095" w:rsidRDefault="00574095" w:rsidP="00822A25">
      <w:r>
        <w:rPr>
          <w:sz w:val="20"/>
          <w:szCs w:val="20"/>
        </w:rPr>
        <w:t>Dirk:</w:t>
      </w:r>
    </w:p>
    <w:p w14:paraId="2DA5ECFC" w14:textId="77777777" w:rsidR="00574095" w:rsidRDefault="00574095" w:rsidP="00822A25">
      <w:r>
        <w:rPr>
          <w:sz w:val="20"/>
          <w:szCs w:val="20"/>
        </w:rPr>
        <w:t>part 3 is where part 1 and 2 come together, in short: how art practices can help change societal perceptions and attitudes towards time. your experiment can speculatively be seen as an experimental form of yoga (what sources could you be using for this? My sources: Jung and Piper, Adrian Piper would not agree with me, but I would love to argue with her on this) and likely can Hsieh’s. for this part too: what is the relationship between slow research lab and the practices you mention in part 2? this part should also look forward, to future experiments, in connection to conclusions you draw from your look at the various other aesthetic, yogic and theoretical sources.</w:t>
      </w:r>
    </w:p>
    <w:p w14:paraId="2F51574A" w14:textId="77777777" w:rsidR="00574095" w:rsidRDefault="00574095" w:rsidP="00822A2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B8372" w15:done="0"/>
  <w15:commentEx w15:paraId="4A6654E4" w15:done="0"/>
  <w15:commentEx w15:paraId="4187A2F2" w15:done="0"/>
  <w15:commentEx w15:paraId="2F5157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8D0E" w16cex:dateUtc="2023-02-22T11:46:00Z"/>
  <w16cex:commentExtensible w16cex:durableId="27A08D24" w16cex:dateUtc="2023-02-22T11:46:00Z"/>
  <w16cex:commentExtensible w16cex:durableId="27A08D39" w16cex:dateUtc="2023-02-22T11:46:00Z"/>
  <w16cex:commentExtensible w16cex:durableId="27A08D70" w16cex:dateUtc="2023-02-22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B8372" w16cid:durableId="27A08D0E"/>
  <w16cid:commentId w16cid:paraId="4A6654E4" w16cid:durableId="27A08D24"/>
  <w16cid:commentId w16cid:paraId="4187A2F2" w16cid:durableId="27A08D39"/>
  <w16cid:commentId w16cid:paraId="2F51574A" w16cid:durableId="27A08D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C4973" w14:textId="77777777" w:rsidR="00FB756B" w:rsidRDefault="00FB756B" w:rsidP="00FC3BD7">
      <w:r>
        <w:separator/>
      </w:r>
    </w:p>
  </w:endnote>
  <w:endnote w:type="continuationSeparator" w:id="0">
    <w:p w14:paraId="3B02436F" w14:textId="77777777" w:rsidR="00FB756B" w:rsidRDefault="00FB756B" w:rsidP="00FC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Mono Medium">
    <w:panose1 w:val="020B0609050203000203"/>
    <w:charset w:val="4D"/>
    <w:family w:val="modern"/>
    <w:notTrueType/>
    <w:pitch w:val="fixed"/>
    <w:sig w:usb0="A000026F" w:usb1="5000207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 Plex Mono">
    <w:panose1 w:val="020B0509050203000203"/>
    <w:charset w:val="4D"/>
    <w:family w:val="modern"/>
    <w:notTrueType/>
    <w:pitch w:val="fixed"/>
    <w:sig w:usb0="A000026F" w:usb1="5000207B" w:usb2="00000000" w:usb3="00000000" w:csb0="00000197" w:csb1="00000000"/>
  </w:font>
  <w:font w:name="ÜÃ_™ò">
    <w:altName w:val="Calibri"/>
    <w:panose1 w:val="020B0604020202020204"/>
    <w:charset w:val="4D"/>
    <w:family w:val="auto"/>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38611" w14:textId="77777777" w:rsidR="00FB756B" w:rsidRDefault="00FB756B" w:rsidP="00FC3BD7">
      <w:r>
        <w:separator/>
      </w:r>
    </w:p>
  </w:footnote>
  <w:footnote w:type="continuationSeparator" w:id="0">
    <w:p w14:paraId="370BD47C" w14:textId="77777777" w:rsidR="00FB756B" w:rsidRDefault="00FB756B" w:rsidP="00FC3BD7">
      <w:r>
        <w:continuationSeparator/>
      </w:r>
    </w:p>
  </w:footnote>
  <w:footnote w:id="1">
    <w:p w14:paraId="7FAE7886" w14:textId="3BB06617" w:rsidR="00C53C9D" w:rsidRPr="00E6609C" w:rsidRDefault="00C53C9D">
      <w:pPr>
        <w:pStyle w:val="FootnoteText"/>
        <w:rPr>
          <w:rFonts w:ascii="IBM Plex Mono Medium" w:hAnsi="IBM Plex Mono Medium"/>
          <w:sz w:val="11"/>
          <w:szCs w:val="11"/>
          <w:lang w:val="en-US"/>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rPr>
        <w:t xml:space="preserve"> </w:t>
      </w:r>
      <w:r w:rsidR="00E303C7" w:rsidRPr="00E6609C">
        <w:rPr>
          <w:rFonts w:ascii="IBM Plex Mono Medium" w:hAnsi="IBM Plex Mono Medium"/>
          <w:color w:val="000000" w:themeColor="text1"/>
          <w:sz w:val="11"/>
          <w:szCs w:val="11"/>
        </w:rPr>
        <w:t>Betts</w:t>
      </w:r>
      <w:r w:rsidR="00E303C7" w:rsidRPr="00E6609C">
        <w:rPr>
          <w:rFonts w:ascii="IBM Plex Mono Medium" w:hAnsi="IBM Plex Mono Medium"/>
          <w:color w:val="000000" w:themeColor="text1"/>
          <w:sz w:val="11"/>
          <w:szCs w:val="11"/>
          <w:lang w:val="en-US"/>
        </w:rPr>
        <w:t>, Jonathan,“</w:t>
      </w:r>
      <w:r w:rsidR="00E303C7" w:rsidRPr="00E6609C">
        <w:rPr>
          <w:rFonts w:ascii="IBM Plex Mono Medium" w:hAnsi="IBM Plex Mono Medium"/>
          <w:color w:val="000000" w:themeColor="text1"/>
          <w:sz w:val="11"/>
          <w:szCs w:val="11"/>
        </w:rPr>
        <w:t>Pre-Victorian Turret Clocks and Their Preservation</w:t>
      </w:r>
      <w:r w:rsidR="00E303C7" w:rsidRPr="00E6609C">
        <w:rPr>
          <w:rFonts w:ascii="IBM Plex Mono Medium" w:hAnsi="IBM Plex Mono Medium"/>
          <w:color w:val="000000" w:themeColor="text1"/>
          <w:sz w:val="11"/>
          <w:szCs w:val="11"/>
          <w:lang w:val="en-US"/>
        </w:rPr>
        <w:t xml:space="preserve">”, 2002. </w:t>
      </w:r>
      <w:hyperlink r:id="rId1" w:anchor=":~:text=According%20to%20all%20the%20best,in%20the%20late%2013th%20century" w:history="1">
        <w:r w:rsidR="00E303C7" w:rsidRPr="00E6609C">
          <w:rPr>
            <w:rStyle w:val="Hyperlink"/>
            <w:rFonts w:ascii="IBM Plex Mono Medium" w:hAnsi="IBM Plex Mono Medium"/>
            <w:color w:val="000000" w:themeColor="text1"/>
            <w:sz w:val="11"/>
            <w:szCs w:val="11"/>
          </w:rPr>
          <w:t>https://www.buildingconservation.com/articles/bigben/bigben.html#:~:text=According%20to%20all%20the%20best,in%20the%20late%2013th%20century</w:t>
        </w:r>
      </w:hyperlink>
      <w:r w:rsidR="00E303C7" w:rsidRPr="00E6609C">
        <w:rPr>
          <w:rFonts w:ascii="IBM Plex Mono Medium" w:hAnsi="IBM Plex Mono Medium"/>
          <w:color w:val="000000" w:themeColor="text1"/>
          <w:sz w:val="11"/>
          <w:szCs w:val="11"/>
        </w:rPr>
        <w:t>.</w:t>
      </w:r>
      <w:r w:rsidR="00E6609C" w:rsidRPr="00E6609C">
        <w:rPr>
          <w:rFonts w:ascii="IBM Plex Mono Medium" w:hAnsi="IBM Plex Mono Medium"/>
          <w:color w:val="000000" w:themeColor="text1"/>
          <w:sz w:val="11"/>
          <w:szCs w:val="11"/>
        </w:rPr>
        <w:t xml:space="preserve"> </w:t>
      </w:r>
      <w:r w:rsidR="00E303C7" w:rsidRPr="00E6609C">
        <w:rPr>
          <w:rFonts w:ascii="IBM Plex Mono Medium" w:hAnsi="IBM Plex Mono Medium"/>
          <w:color w:val="000000" w:themeColor="text1"/>
          <w:sz w:val="11"/>
          <w:szCs w:val="11"/>
          <w:lang w:val="en-US"/>
        </w:rPr>
        <w:t>Accessed on 18</w:t>
      </w:r>
      <w:r w:rsidR="00E303C7" w:rsidRPr="00E6609C">
        <w:rPr>
          <w:rFonts w:ascii="IBM Plex Mono Medium" w:hAnsi="IBM Plex Mono Medium"/>
          <w:color w:val="000000" w:themeColor="text1"/>
          <w:sz w:val="11"/>
          <w:szCs w:val="11"/>
          <w:vertAlign w:val="superscript"/>
          <w:lang w:val="en-US"/>
        </w:rPr>
        <w:t>th</w:t>
      </w:r>
      <w:r w:rsidR="00E303C7" w:rsidRPr="00E6609C">
        <w:rPr>
          <w:rFonts w:ascii="IBM Plex Mono Medium" w:hAnsi="IBM Plex Mono Medium"/>
          <w:color w:val="000000" w:themeColor="text1"/>
          <w:sz w:val="11"/>
          <w:szCs w:val="11"/>
          <w:lang w:val="en-US"/>
        </w:rPr>
        <w:t xml:space="preserve"> February 2023.</w:t>
      </w:r>
    </w:p>
  </w:footnote>
  <w:footnote w:id="2">
    <w:p w14:paraId="2A77FA64" w14:textId="0BF78F0F" w:rsidR="00456E80" w:rsidRPr="00E6609C" w:rsidRDefault="0003735B">
      <w:pPr>
        <w:pStyle w:val="FootnoteText"/>
        <w:rPr>
          <w:rFonts w:ascii="IBM Plex Mono Medium" w:hAnsi="IBM Plex Mono Medium" w:cs="Arial"/>
          <w:color w:val="000000" w:themeColor="text1"/>
          <w:sz w:val="11"/>
          <w:szCs w:val="11"/>
          <w:shd w:val="clear" w:color="auto" w:fill="FFFFFF"/>
          <w:lang w:val="en-US"/>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rPr>
        <w:t xml:space="preserve"> </w:t>
      </w:r>
      <w:r w:rsidR="00E303C7" w:rsidRPr="00E6609C">
        <w:rPr>
          <w:rFonts w:ascii="IBM Plex Mono Medium" w:hAnsi="IBM Plex Mono Medium" w:cs="Arial"/>
          <w:color w:val="000000" w:themeColor="text1"/>
          <w:sz w:val="11"/>
          <w:szCs w:val="11"/>
          <w:shd w:val="clear" w:color="auto" w:fill="FFFFFF"/>
        </w:rPr>
        <w:t>Founders Online, “Advice to a Young Tradesman</w:t>
      </w:r>
      <w:r w:rsidR="00E303C7" w:rsidRPr="00E6609C">
        <w:rPr>
          <w:rFonts w:ascii="IBM Plex Mono Medium" w:hAnsi="IBM Plex Mono Medium" w:cs="Arial"/>
          <w:color w:val="000000" w:themeColor="text1"/>
          <w:sz w:val="11"/>
          <w:szCs w:val="11"/>
          <w:shd w:val="clear" w:color="auto" w:fill="FFFFFF"/>
          <w:lang w:val="en-US"/>
        </w:rPr>
        <w:t xml:space="preserve">, </w:t>
      </w:r>
      <w:r w:rsidR="00E303C7" w:rsidRPr="00E6609C">
        <w:rPr>
          <w:rFonts w:ascii="IBM Plex Mono Medium" w:hAnsi="IBM Plex Mono Medium" w:cs="Arial"/>
          <w:color w:val="000000" w:themeColor="text1"/>
          <w:sz w:val="11"/>
          <w:szCs w:val="11"/>
          <w:shd w:val="clear" w:color="auto" w:fill="FFFFFF"/>
        </w:rPr>
        <w:t>21 July 1748</w:t>
      </w:r>
      <w:r w:rsidR="00E303C7" w:rsidRPr="00E6609C">
        <w:rPr>
          <w:rFonts w:ascii="IBM Plex Mono Medium" w:hAnsi="IBM Plex Mono Medium" w:cs="Arial"/>
          <w:color w:val="000000" w:themeColor="text1"/>
          <w:sz w:val="11"/>
          <w:szCs w:val="11"/>
          <w:shd w:val="clear" w:color="auto" w:fill="FFFFFF"/>
          <w:lang w:val="en-US"/>
        </w:rPr>
        <w:t>”,</w:t>
      </w:r>
      <w:r w:rsidR="00E303C7" w:rsidRPr="00E6609C">
        <w:rPr>
          <w:rFonts w:ascii="IBM Plex Mono Medium" w:hAnsi="IBM Plex Mono Medium" w:cs="Arial"/>
          <w:color w:val="000000" w:themeColor="text1"/>
          <w:sz w:val="11"/>
          <w:szCs w:val="11"/>
          <w:shd w:val="clear" w:color="auto" w:fill="FFFFFF"/>
        </w:rPr>
        <w:t xml:space="preserve"> Founders Online</w:t>
      </w:r>
      <w:r w:rsidR="00E303C7" w:rsidRPr="00E6609C">
        <w:rPr>
          <w:rFonts w:ascii="IBM Plex Mono Medium" w:hAnsi="IBM Plex Mono Medium"/>
          <w:sz w:val="11"/>
          <w:szCs w:val="11"/>
        </w:rPr>
        <w:t xml:space="preserve"> </w:t>
      </w:r>
      <w:r w:rsidR="00E303C7" w:rsidRPr="00E6609C">
        <w:rPr>
          <w:rFonts w:ascii="IBM Plex Mono Medium" w:hAnsi="IBM Plex Mono Medium" w:cs="Arial"/>
          <w:color w:val="000000" w:themeColor="text1"/>
          <w:sz w:val="11"/>
          <w:szCs w:val="11"/>
          <w:shd w:val="clear" w:color="auto" w:fill="FFFFFF"/>
          <w:lang w:val="en-US"/>
        </w:rPr>
        <w:t xml:space="preserve">– </w:t>
      </w:r>
      <w:r w:rsidR="00E303C7" w:rsidRPr="00E6609C">
        <w:rPr>
          <w:rFonts w:ascii="IBM Plex Mono Medium" w:hAnsi="IBM Plex Mono Medium" w:cs="Arial"/>
          <w:color w:val="000000" w:themeColor="text1"/>
          <w:sz w:val="11"/>
          <w:szCs w:val="11"/>
          <w:shd w:val="clear" w:color="auto" w:fill="FFFFFF"/>
        </w:rPr>
        <w:t>National</w:t>
      </w:r>
      <w:r w:rsidR="00E6609C" w:rsidRPr="00E6609C">
        <w:rPr>
          <w:rFonts w:ascii="IBM Plex Mono Medium" w:hAnsi="IBM Plex Mono Medium" w:cs="Arial"/>
          <w:color w:val="000000" w:themeColor="text1"/>
          <w:sz w:val="11"/>
          <w:szCs w:val="11"/>
          <w:shd w:val="clear" w:color="auto" w:fill="FFFFFF"/>
          <w:lang w:val="en-US"/>
        </w:rPr>
        <w:t xml:space="preserve"> </w:t>
      </w:r>
      <w:r w:rsidR="00E303C7" w:rsidRPr="00E6609C">
        <w:rPr>
          <w:rFonts w:ascii="IBM Plex Mono Medium" w:hAnsi="IBM Plex Mono Medium" w:cs="Arial"/>
          <w:color w:val="000000" w:themeColor="text1"/>
          <w:sz w:val="11"/>
          <w:szCs w:val="11"/>
          <w:shd w:val="clear" w:color="auto" w:fill="FFFFFF"/>
        </w:rPr>
        <w:t>Archives,</w:t>
      </w:r>
      <w:r w:rsidR="00E303C7" w:rsidRPr="00E6609C">
        <w:rPr>
          <w:rFonts w:ascii="IBM Plex Mono Medium" w:hAnsi="IBM Plex Mono Medium" w:cs="Arial"/>
          <w:color w:val="000000" w:themeColor="text1"/>
          <w:sz w:val="11"/>
          <w:szCs w:val="11"/>
          <w:shd w:val="clear" w:color="auto" w:fill="FFFFFF"/>
          <w:lang w:val="en-US"/>
        </w:rPr>
        <w:t xml:space="preserve"> March 2002.</w:t>
      </w:r>
    </w:p>
    <w:p w14:paraId="198190D6" w14:textId="01C1AF2E" w:rsidR="0003735B" w:rsidRPr="00E6609C" w:rsidRDefault="00000000">
      <w:pPr>
        <w:pStyle w:val="FootnoteText"/>
        <w:rPr>
          <w:rFonts w:ascii="IBM Plex Mono Medium" w:hAnsi="IBM Plex Mono Medium"/>
          <w:sz w:val="11"/>
          <w:szCs w:val="11"/>
          <w:lang w:val="en-US"/>
        </w:rPr>
      </w:pPr>
      <w:hyperlink r:id="rId2" w:history="1">
        <w:r w:rsidR="00456E80" w:rsidRPr="00E6609C">
          <w:rPr>
            <w:rStyle w:val="Hyperlink"/>
            <w:rFonts w:ascii="IBM Plex Mono Medium" w:hAnsi="IBM Plex Mono Medium"/>
            <w:sz w:val="11"/>
            <w:szCs w:val="11"/>
          </w:rPr>
          <w:t>https://founders.archives.gov/documents/Franklin/01-03-02-0130</w:t>
        </w:r>
      </w:hyperlink>
      <w:r w:rsidR="00E303C7" w:rsidRPr="00E6609C">
        <w:rPr>
          <w:rFonts w:ascii="IBM Plex Mono Medium" w:hAnsi="IBM Plex Mono Medium"/>
          <w:color w:val="000000" w:themeColor="text1"/>
          <w:sz w:val="11"/>
          <w:szCs w:val="11"/>
          <w:lang w:val="en-US"/>
        </w:rPr>
        <w:t>.</w:t>
      </w:r>
      <w:r w:rsidR="00E6609C" w:rsidRPr="00E6609C">
        <w:rPr>
          <w:rFonts w:ascii="IBM Plex Mono Medium" w:hAnsi="IBM Plex Mono Medium"/>
          <w:color w:val="000000" w:themeColor="text1"/>
          <w:sz w:val="11"/>
          <w:szCs w:val="11"/>
          <w:lang w:val="en-US"/>
        </w:rPr>
        <w:t xml:space="preserve"> </w:t>
      </w:r>
      <w:r w:rsidR="00E303C7" w:rsidRPr="00E6609C">
        <w:rPr>
          <w:rFonts w:ascii="IBM Plex Mono Medium" w:hAnsi="IBM Plex Mono Medium"/>
          <w:sz w:val="11"/>
          <w:szCs w:val="11"/>
          <w:lang w:val="en-US"/>
        </w:rPr>
        <w:t>Accessed on 15 December 2022.</w:t>
      </w:r>
    </w:p>
  </w:footnote>
  <w:footnote w:id="3">
    <w:p w14:paraId="389002CD" w14:textId="2E5AA87A" w:rsidR="00F242AC" w:rsidRPr="00E303C7" w:rsidRDefault="00F242AC" w:rsidP="00E303C7">
      <w:pPr>
        <w:rPr>
          <w:rFonts w:ascii="IBM Plex Mono Medium" w:hAnsi="IBM Plex Mono Medium"/>
          <w:sz w:val="13"/>
          <w:szCs w:val="13"/>
          <w:lang w:val="en-US"/>
        </w:rPr>
      </w:pPr>
      <w:r w:rsidRPr="00E6609C">
        <w:rPr>
          <w:rStyle w:val="FootnoteReference"/>
          <w:rFonts w:ascii="IBM Plex Mono Medium" w:hAnsi="IBM Plex Mono Medium"/>
          <w:sz w:val="11"/>
          <w:szCs w:val="11"/>
        </w:rPr>
        <w:footnoteRef/>
      </w:r>
      <w:r w:rsidR="00E303C7" w:rsidRPr="00E6609C">
        <w:rPr>
          <w:rFonts w:ascii="IBM Plex Mono Medium" w:hAnsi="IBM Plex Mono Medium"/>
          <w:sz w:val="11"/>
          <w:szCs w:val="11"/>
          <w:lang w:val="en-US"/>
        </w:rPr>
        <w:t xml:space="preserve"> Murray, Bridget, “What makes mental time travel possible?”, October 2003</w:t>
      </w:r>
      <w:r w:rsidR="00E6609C">
        <w:rPr>
          <w:rFonts w:ascii="IBM Plex Mono Medium" w:hAnsi="IBM Plex Mono Medium"/>
          <w:sz w:val="11"/>
          <w:szCs w:val="11"/>
          <w:lang w:val="en-US"/>
        </w:rPr>
        <w:t xml:space="preserve">, </w:t>
      </w:r>
      <w:hyperlink r:id="rId3" w:history="1">
        <w:r w:rsidR="00E6609C" w:rsidRPr="00960ACD">
          <w:rPr>
            <w:rStyle w:val="Hyperlink"/>
            <w:rFonts w:ascii="IBM Plex Mono Medium" w:hAnsi="IBM Plex Mono Medium"/>
            <w:sz w:val="11"/>
            <w:szCs w:val="11"/>
            <w:lang w:val="en-US"/>
          </w:rPr>
          <w:t>https://www.apa.org/monitor/oct03/mental</w:t>
        </w:r>
      </w:hyperlink>
      <w:r w:rsidR="00E303C7" w:rsidRPr="00E6609C">
        <w:rPr>
          <w:rFonts w:ascii="IBM Plex Mono Medium" w:hAnsi="IBM Plex Mono Medium"/>
          <w:sz w:val="11"/>
          <w:szCs w:val="11"/>
          <w:lang w:val="en-US"/>
        </w:rPr>
        <w:t>.</w:t>
      </w:r>
      <w:r w:rsidR="00E6609C">
        <w:rPr>
          <w:rFonts w:ascii="IBM Plex Mono Medium" w:hAnsi="IBM Plex Mono Medium"/>
          <w:sz w:val="11"/>
          <w:szCs w:val="11"/>
          <w:lang w:val="en-US"/>
        </w:rPr>
        <w:t xml:space="preserve"> </w:t>
      </w:r>
      <w:r w:rsidR="00E303C7" w:rsidRPr="00E6609C">
        <w:rPr>
          <w:rFonts w:ascii="IBM Plex Mono Medium" w:hAnsi="IBM Plex Mono Medium"/>
          <w:sz w:val="11"/>
          <w:szCs w:val="11"/>
          <w:lang w:val="en-US"/>
        </w:rPr>
        <w:t>Accessed on 15 December 2022.</w:t>
      </w:r>
    </w:p>
  </w:footnote>
  <w:footnote w:id="4">
    <w:p w14:paraId="51168F37" w14:textId="1E895F53" w:rsidR="00F954BB" w:rsidRPr="00E6609C" w:rsidRDefault="00F954BB" w:rsidP="00F954BB">
      <w:pPr>
        <w:pStyle w:val="FootnoteText"/>
        <w:rPr>
          <w:rFonts w:ascii="IBM Plex Mono Medium" w:hAnsi="IBM Plex Mono Medium"/>
          <w:sz w:val="11"/>
          <w:szCs w:val="11"/>
          <w:lang w:val="en-US"/>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rPr>
        <w:t xml:space="preserve"> Krisis, Journal for Contemporary Philosophy, “Beyond the Echo-chamber: An Interview with Hartmut Rosa on Resonance and Alienation“, 2019</w:t>
      </w:r>
      <w:r w:rsidRPr="00E6609C">
        <w:rPr>
          <w:rFonts w:ascii="IBM Plex Mono Medium" w:hAnsi="IBM Plex Mono Medium"/>
          <w:sz w:val="11"/>
          <w:szCs w:val="11"/>
          <w:lang w:val="en-US"/>
        </w:rPr>
        <w:t>,</w:t>
      </w:r>
    </w:p>
    <w:p w14:paraId="0088D91F" w14:textId="5CC770AB" w:rsidR="00F954BB" w:rsidRPr="00E6609C" w:rsidRDefault="00F954BB" w:rsidP="00F954BB">
      <w:pPr>
        <w:pStyle w:val="FootnoteText"/>
        <w:rPr>
          <w:rFonts w:ascii="IBM Plex Mono Medium" w:hAnsi="IBM Plex Mono Medium"/>
          <w:sz w:val="11"/>
          <w:szCs w:val="11"/>
        </w:rPr>
      </w:pPr>
      <w:r w:rsidRPr="00E6609C">
        <w:rPr>
          <w:rFonts w:ascii="IBM Plex Mono Medium" w:hAnsi="IBM Plex Mono Medium"/>
          <w:sz w:val="11"/>
          <w:szCs w:val="11"/>
        </w:rPr>
        <w:t>https://archive.krisis.eu/beyond-the-echo-chamber-an-interview-with-hartmut-rosa-on-resonance-and-alienation/. Accessed on 4th January 2023.</w:t>
      </w:r>
    </w:p>
  </w:footnote>
  <w:footnote w:id="5">
    <w:p w14:paraId="2209BAE8" w14:textId="77777777" w:rsidR="00BF765D" w:rsidRPr="00490665" w:rsidRDefault="00BF765D" w:rsidP="00BF765D">
      <w:pPr>
        <w:pStyle w:val="FootnoteText"/>
        <w:rPr>
          <w:rFonts w:ascii="IBM Plex Mono Medium" w:hAnsi="IBM Plex Mono Medium"/>
          <w:sz w:val="12"/>
          <w:szCs w:val="12"/>
          <w:lang w:val="en-US"/>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rPr>
        <w:t xml:space="preserve"> </w:t>
      </w:r>
      <w:r w:rsidRPr="00E6609C">
        <w:rPr>
          <w:rFonts w:ascii="IBM Plex Mono Medium" w:hAnsi="IBM Plex Mono Medium"/>
          <w:sz w:val="11"/>
          <w:szCs w:val="11"/>
          <w:lang w:val="en-US"/>
        </w:rPr>
        <w:t>Rosa, Hartmut “The Idea of Resonance as a Sociological Concept”, July, 2018</w:t>
      </w:r>
      <w:r w:rsidRPr="00E6609C">
        <w:rPr>
          <w:rFonts w:ascii="IBM Plex Mono Medium" w:hAnsi="IBM Plex Mono Medium"/>
          <w:sz w:val="11"/>
          <w:szCs w:val="11"/>
          <w:lang w:val="en-US"/>
        </w:rPr>
        <w:br/>
      </w:r>
      <w:hyperlink r:id="rId4" w:history="1">
        <w:r w:rsidRPr="00E6609C">
          <w:rPr>
            <w:rStyle w:val="Hyperlink"/>
            <w:rFonts w:ascii="IBM Plex Mono Medium" w:hAnsi="IBM Plex Mono Medium"/>
            <w:sz w:val="11"/>
            <w:szCs w:val="11"/>
            <w:lang w:val="en-US"/>
          </w:rPr>
          <w:t>https://globaldialogue.isa-sociology.org/articles/the-idea-of-resonance-as-a-sociological-concept</w:t>
        </w:r>
      </w:hyperlink>
      <w:r w:rsidRPr="00E6609C">
        <w:rPr>
          <w:rFonts w:ascii="IBM Plex Mono Medium" w:hAnsi="IBM Plex Mono Medium"/>
          <w:sz w:val="11"/>
          <w:szCs w:val="11"/>
          <w:lang w:val="en-US"/>
        </w:rPr>
        <w:t>.Accessed on 4th January 2023.</w:t>
      </w:r>
    </w:p>
  </w:footnote>
  <w:footnote w:id="6">
    <w:p w14:paraId="7C52D7C5" w14:textId="39E9E372" w:rsidR="00BB5B5E" w:rsidRPr="00E6609C" w:rsidRDefault="00BB5B5E" w:rsidP="00BB5B5E">
      <w:pPr>
        <w:pStyle w:val="FootnoteText"/>
        <w:rPr>
          <w:rFonts w:ascii="IBM Plex Mono Medium" w:hAnsi="IBM Plex Mono Medium"/>
          <w:sz w:val="11"/>
          <w:szCs w:val="11"/>
          <w:lang w:val="en-US"/>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rPr>
        <w:t xml:space="preserve"> </w:t>
      </w:r>
      <w:r w:rsidRPr="00E6609C">
        <w:rPr>
          <w:rFonts w:ascii="IBM Plex Mono Medium" w:hAnsi="IBM Plex Mono Medium"/>
          <w:sz w:val="11"/>
          <w:szCs w:val="11"/>
          <w:lang w:val="en-US"/>
        </w:rPr>
        <w:t xml:space="preserve">Cummings, Andrew. “ART TIME, LIFE TIME: TEHCHING HSIEH” Tate, 2 December 2017, </w:t>
      </w:r>
      <w:hyperlink r:id="rId5" w:history="1">
        <w:r w:rsidRPr="00E6609C">
          <w:rPr>
            <w:rStyle w:val="Hyperlink"/>
            <w:rFonts w:ascii="IBM Plex Mono Medium" w:hAnsi="IBM Plex Mono Medium"/>
            <w:sz w:val="11"/>
            <w:szCs w:val="11"/>
            <w:lang w:val="en-US"/>
          </w:rPr>
          <w:t>https://www.tate.org.uk/research/research-centres/tate-research-centre-asia/event-report-tehching-hsieh</w:t>
        </w:r>
      </w:hyperlink>
      <w:r w:rsidRPr="00E6609C">
        <w:rPr>
          <w:rFonts w:ascii="IBM Plex Mono Medium" w:hAnsi="IBM Plex Mono Medium"/>
          <w:sz w:val="11"/>
          <w:szCs w:val="11"/>
          <w:lang w:val="en-US"/>
        </w:rPr>
        <w:t>.</w:t>
      </w:r>
      <w:r w:rsidR="00E6609C">
        <w:rPr>
          <w:rFonts w:ascii="IBM Plex Mono Medium" w:hAnsi="IBM Plex Mono Medium"/>
          <w:sz w:val="11"/>
          <w:szCs w:val="11"/>
          <w:lang w:val="en-US"/>
        </w:rPr>
        <w:t xml:space="preserve"> </w:t>
      </w:r>
      <w:r w:rsidRPr="00E6609C">
        <w:rPr>
          <w:rFonts w:ascii="IBM Plex Mono Medium" w:hAnsi="IBM Plex Mono Medium"/>
          <w:sz w:val="11"/>
          <w:szCs w:val="11"/>
          <w:lang w:val="en-US"/>
        </w:rPr>
        <w:t>Accessed 15 December 2022.</w:t>
      </w:r>
    </w:p>
  </w:footnote>
  <w:footnote w:id="7">
    <w:p w14:paraId="0F2D7C4C" w14:textId="438E0799" w:rsidR="00944E8B" w:rsidRPr="00E6609C" w:rsidRDefault="00944E8B">
      <w:pPr>
        <w:pStyle w:val="FootnoteText"/>
        <w:rPr>
          <w:rFonts w:ascii="IBM Plex Mono Medium" w:hAnsi="IBM Plex Mono Medium"/>
          <w:sz w:val="11"/>
          <w:szCs w:val="11"/>
          <w:lang w:val="en-US"/>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rPr>
        <w:t xml:space="preserve"> Ibid</w:t>
      </w:r>
      <w:r w:rsidRPr="00E6609C">
        <w:rPr>
          <w:rFonts w:ascii="IBM Plex Mono Medium" w:hAnsi="IBM Plex Mono Medium"/>
          <w:sz w:val="11"/>
          <w:szCs w:val="11"/>
          <w:lang w:val="en-US"/>
        </w:rPr>
        <w:t>.</w:t>
      </w:r>
    </w:p>
  </w:footnote>
  <w:footnote w:id="8">
    <w:p w14:paraId="282EAC85" w14:textId="5F3339F0" w:rsidR="00B31AC0" w:rsidRPr="00A61C0E" w:rsidRDefault="00B31AC0">
      <w:pPr>
        <w:pStyle w:val="FootnoteText"/>
        <w:rPr>
          <w:rFonts w:ascii="IBM Plex Mono Medium" w:hAnsi="IBM Plex Mono Medium"/>
          <w:lang w:val="en-US"/>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rPr>
        <w:t xml:space="preserve"> </w:t>
      </w:r>
      <w:r w:rsidRPr="00E6609C">
        <w:rPr>
          <w:rFonts w:ascii="IBM Plex Mono Medium" w:hAnsi="IBM Plex Mono Medium"/>
          <w:sz w:val="11"/>
          <w:szCs w:val="11"/>
          <w:lang w:val="en-US"/>
        </w:rPr>
        <w:t xml:space="preserve">Groom, Amelia. “TIME” Amelia Groom, date unknown, </w:t>
      </w:r>
      <w:hyperlink r:id="rId6" w:history="1">
        <w:r w:rsidRPr="00E6609C">
          <w:rPr>
            <w:rStyle w:val="Hyperlink"/>
            <w:rFonts w:ascii="IBM Plex Mono Medium" w:hAnsi="IBM Plex Mono Medium"/>
            <w:sz w:val="11"/>
            <w:szCs w:val="11"/>
          </w:rPr>
          <w:t>https://ameliagroom.com/documents-of-contemporary-art-time/</w:t>
        </w:r>
      </w:hyperlink>
      <w:r w:rsidRPr="00E6609C">
        <w:rPr>
          <w:rFonts w:ascii="IBM Plex Mono Medium" w:hAnsi="IBM Plex Mono Medium"/>
          <w:sz w:val="11"/>
          <w:szCs w:val="11"/>
          <w:lang w:val="en-US"/>
        </w:rPr>
        <w:t>. Accessed on 15 December 2022.</w:t>
      </w:r>
    </w:p>
  </w:footnote>
  <w:footnote w:id="9">
    <w:p w14:paraId="1BE59219" w14:textId="36D0AE3C" w:rsidR="0054081A" w:rsidRPr="00E6609C" w:rsidRDefault="0054081A" w:rsidP="0054081A">
      <w:pPr>
        <w:pStyle w:val="FootnoteText"/>
        <w:rPr>
          <w:rFonts w:ascii="IBM Plex Mono Medium" w:hAnsi="IBM Plex Mono Medium"/>
          <w:sz w:val="11"/>
          <w:szCs w:val="11"/>
          <w:lang w:val="en-US"/>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lang w:val="en-US"/>
        </w:rPr>
        <w:t xml:space="preserve"> Schmid, Helga. “Embodiment of</w:t>
      </w:r>
      <w:r w:rsidR="00233A48" w:rsidRPr="00E6609C">
        <w:rPr>
          <w:rFonts w:ascii="IBM Plex Mono Medium" w:hAnsi="IBM Plex Mono Medium"/>
          <w:sz w:val="11"/>
          <w:szCs w:val="11"/>
          <w:lang w:val="en-US"/>
        </w:rPr>
        <w:t xml:space="preserve"> Digital</w:t>
      </w:r>
      <w:r w:rsidRPr="00E6609C">
        <w:rPr>
          <w:rFonts w:ascii="IBM Plex Mono Medium" w:hAnsi="IBM Plex Mono Medium"/>
          <w:sz w:val="11"/>
          <w:szCs w:val="11"/>
          <w:lang w:val="en-US"/>
        </w:rPr>
        <w:t xml:space="preserve"> Time”</w:t>
      </w:r>
      <w:r w:rsidRPr="00E6609C">
        <w:rPr>
          <w:rFonts w:ascii="IBM Plex Mono Medium" w:hAnsi="IBM Plex Mono Medium"/>
          <w:sz w:val="11"/>
          <w:szCs w:val="11"/>
        </w:rPr>
        <w:t xml:space="preserve"> </w:t>
      </w:r>
      <w:r w:rsidRPr="00E6609C">
        <w:rPr>
          <w:rFonts w:ascii="IBM Plex Mono Medium" w:hAnsi="IBM Plex Mono Medium"/>
          <w:sz w:val="11"/>
          <w:szCs w:val="11"/>
          <w:lang w:val="en-US"/>
        </w:rPr>
        <w:t>Re:publica 18, 4</w:t>
      </w:r>
      <w:r w:rsidRPr="00E6609C">
        <w:rPr>
          <w:rFonts w:ascii="IBM Plex Mono Medium" w:hAnsi="IBM Plex Mono Medium"/>
          <w:sz w:val="11"/>
          <w:szCs w:val="11"/>
          <w:vertAlign w:val="superscript"/>
          <w:lang w:val="en-US"/>
        </w:rPr>
        <w:t>th</w:t>
      </w:r>
      <w:r w:rsidRPr="00E6609C">
        <w:rPr>
          <w:rFonts w:ascii="IBM Plex Mono Medium" w:hAnsi="IBM Plex Mono Medium"/>
          <w:sz w:val="11"/>
          <w:szCs w:val="11"/>
          <w:lang w:val="en-US"/>
        </w:rPr>
        <w:t xml:space="preserve"> </w:t>
      </w:r>
      <w:r w:rsidRPr="00E6609C">
        <w:rPr>
          <w:rFonts w:ascii="IBM Plex Mono Medium" w:hAnsi="IBM Plex Mono Medium"/>
          <w:sz w:val="11"/>
          <w:szCs w:val="11"/>
          <w:vertAlign w:val="superscript"/>
          <w:lang w:val="en-US"/>
        </w:rPr>
        <w:t xml:space="preserve"> </w:t>
      </w:r>
      <w:r w:rsidRPr="00E6609C">
        <w:rPr>
          <w:rFonts w:ascii="IBM Plex Mono Medium" w:hAnsi="IBM Plex Mono Medium"/>
          <w:sz w:val="11"/>
          <w:szCs w:val="11"/>
          <w:lang w:val="en-US"/>
        </w:rPr>
        <w:t>May 2018,</w:t>
      </w:r>
      <w:r w:rsidRPr="00E6609C">
        <w:rPr>
          <w:rFonts w:ascii="IBM Plex Mono Medium" w:hAnsi="IBM Plex Mono Medium"/>
          <w:sz w:val="11"/>
          <w:szCs w:val="11"/>
        </w:rPr>
        <w:t xml:space="preserve"> </w:t>
      </w:r>
      <w:r w:rsidRPr="00E6609C">
        <w:rPr>
          <w:rFonts w:ascii="IBM Plex Mono Medium" w:hAnsi="IBM Plex Mono Medium"/>
          <w:sz w:val="11"/>
          <w:szCs w:val="11"/>
          <w:lang w:val="en-US"/>
        </w:rPr>
        <w:t xml:space="preserve"> </w:t>
      </w:r>
      <w:hyperlink r:id="rId7" w:history="1">
        <w:r w:rsidRPr="00E6609C">
          <w:rPr>
            <w:rStyle w:val="Hyperlink"/>
            <w:rFonts w:ascii="IBM Plex Mono Medium" w:hAnsi="IBM Plex Mono Medium"/>
            <w:sz w:val="11"/>
            <w:szCs w:val="11"/>
          </w:rPr>
          <w:t>https://18.re-publica.com/de/session/embodiment-digital-time</w:t>
        </w:r>
      </w:hyperlink>
      <w:r w:rsidRPr="00E6609C">
        <w:rPr>
          <w:rFonts w:ascii="IBM Plex Mono Medium" w:hAnsi="IBM Plex Mono Medium"/>
          <w:sz w:val="11"/>
          <w:szCs w:val="11"/>
          <w:lang w:val="en-US"/>
        </w:rPr>
        <w:t>. Accessed on 4th January 2023</w:t>
      </w:r>
      <w:r w:rsidR="00E6609C">
        <w:rPr>
          <w:rFonts w:ascii="IBM Plex Mono Medium" w:hAnsi="IBM Plex Mono Medium"/>
          <w:sz w:val="11"/>
          <w:szCs w:val="11"/>
          <w:lang w:val="en-US"/>
        </w:rPr>
        <w:t>.</w:t>
      </w:r>
    </w:p>
    <w:p w14:paraId="52B47FCD" w14:textId="2514A63B" w:rsidR="0054081A" w:rsidRPr="00E6609C" w:rsidRDefault="0054081A">
      <w:pPr>
        <w:pStyle w:val="FootnoteText"/>
        <w:rPr>
          <w:rFonts w:ascii="IBM Plex Mono Medium" w:hAnsi="IBM Plex Mono Medium"/>
          <w:sz w:val="11"/>
          <w:szCs w:val="11"/>
          <w:lang w:val="en-US"/>
        </w:rPr>
      </w:pPr>
    </w:p>
  </w:footnote>
  <w:footnote w:id="10">
    <w:p w14:paraId="01392FFD" w14:textId="02611B8E" w:rsidR="00E6609C" w:rsidRPr="00E6609C" w:rsidRDefault="00E6609C" w:rsidP="00E6609C">
      <w:pPr>
        <w:pStyle w:val="FootnoteText"/>
        <w:rPr>
          <w:rFonts w:ascii="IBM Plex Mono Medium" w:hAnsi="IBM Plex Mono Medium"/>
          <w:sz w:val="11"/>
          <w:szCs w:val="11"/>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rPr>
        <w:t xml:space="preserve"> Schmid, Helga, Research Catalogue, “The Atemporal Event”, 2021 </w:t>
      </w:r>
      <w:hyperlink r:id="rId8" w:history="1">
        <w:r w:rsidRPr="00960ACD">
          <w:rPr>
            <w:rStyle w:val="Hyperlink"/>
            <w:rFonts w:ascii="IBM Plex Mono Medium" w:hAnsi="IBM Plex Mono Medium"/>
            <w:sz w:val="11"/>
            <w:szCs w:val="11"/>
          </w:rPr>
          <w:t>https://www.researchcatalogue.net/view/827680/827681</w:t>
        </w:r>
      </w:hyperlink>
      <w:r w:rsidRPr="00E6609C">
        <w:rPr>
          <w:rFonts w:ascii="IBM Plex Mono Medium" w:hAnsi="IBM Plex Mono Medium"/>
          <w:sz w:val="11"/>
          <w:szCs w:val="11"/>
          <w:lang w:val="en-US"/>
        </w:rPr>
        <w:t>.</w:t>
      </w:r>
      <w:r>
        <w:rPr>
          <w:rFonts w:ascii="IBM Plex Mono Medium" w:hAnsi="IBM Plex Mono Medium"/>
          <w:sz w:val="11"/>
          <w:szCs w:val="11"/>
          <w:lang w:val="en-US"/>
        </w:rPr>
        <w:t xml:space="preserve"> </w:t>
      </w:r>
      <w:r w:rsidRPr="00E6609C">
        <w:rPr>
          <w:rFonts w:ascii="IBM Plex Mono Medium" w:hAnsi="IBM Plex Mono Medium"/>
          <w:sz w:val="11"/>
          <w:szCs w:val="11"/>
        </w:rPr>
        <w:t>Accessed on 15 December 2022.</w:t>
      </w:r>
    </w:p>
  </w:footnote>
  <w:footnote w:id="11">
    <w:p w14:paraId="62FCBA27" w14:textId="7EB916EC" w:rsidR="00A61C0E" w:rsidRPr="00A61C0E" w:rsidRDefault="00A61C0E" w:rsidP="00A61C0E">
      <w:pPr>
        <w:pStyle w:val="FootnoteText"/>
        <w:rPr>
          <w:lang w:val="nl-NL"/>
        </w:rPr>
      </w:pPr>
      <w:r w:rsidRPr="00E6609C">
        <w:rPr>
          <w:rStyle w:val="FootnoteReference"/>
          <w:rFonts w:ascii="IBM Plex Mono Medium" w:hAnsi="IBM Plex Mono Medium"/>
          <w:sz w:val="11"/>
          <w:szCs w:val="11"/>
        </w:rPr>
        <w:footnoteRef/>
      </w:r>
      <w:r w:rsidRPr="00E6609C">
        <w:rPr>
          <w:rFonts w:ascii="IBM Plex Mono Medium" w:hAnsi="IBM Plex Mono Medium"/>
          <w:sz w:val="11"/>
          <w:szCs w:val="11"/>
        </w:rPr>
        <w:t xml:space="preserve"> Haentjens</w:t>
      </w:r>
      <w:r w:rsidRPr="00E6609C">
        <w:rPr>
          <w:rFonts w:ascii="IBM Plex Mono Medium" w:hAnsi="IBM Plex Mono Medium"/>
          <w:sz w:val="11"/>
          <w:szCs w:val="11"/>
          <w:lang w:val="en-US"/>
        </w:rPr>
        <w:t xml:space="preserve">, </w:t>
      </w:r>
      <w:r w:rsidRPr="00E6609C">
        <w:rPr>
          <w:rFonts w:ascii="IBM Plex Mono Medium" w:hAnsi="IBM Plex Mono Medium"/>
          <w:sz w:val="11"/>
          <w:szCs w:val="11"/>
        </w:rPr>
        <w:t>Elien</w:t>
      </w:r>
      <w:r w:rsidRPr="00E6609C">
        <w:rPr>
          <w:rFonts w:ascii="IBM Plex Mono Medium" w:hAnsi="IBM Plex Mono Medium"/>
          <w:sz w:val="11"/>
          <w:szCs w:val="11"/>
          <w:lang w:val="en-US"/>
        </w:rPr>
        <w:t>. A Conversation with Helga Schmid, 13</w:t>
      </w:r>
      <w:r w:rsidR="0054081A" w:rsidRPr="00E6609C">
        <w:rPr>
          <w:rFonts w:ascii="IBM Plex Mono Medium" w:hAnsi="IBM Plex Mono Medium"/>
          <w:sz w:val="11"/>
          <w:szCs w:val="11"/>
          <w:lang w:val="en-US"/>
        </w:rPr>
        <w:t>th</w:t>
      </w:r>
      <w:r w:rsidRPr="00E6609C">
        <w:rPr>
          <w:rFonts w:ascii="IBM Plex Mono Medium" w:hAnsi="IBM Plex Mono Medium"/>
          <w:sz w:val="11"/>
          <w:szCs w:val="11"/>
          <w:lang w:val="en-US"/>
        </w:rPr>
        <w:t xml:space="preserve"> </w:t>
      </w:r>
      <w:r w:rsidRPr="00E6609C">
        <w:rPr>
          <w:rFonts w:ascii="IBM Plex Mono Medium" w:hAnsi="IBM Plex Mono Medium"/>
          <w:sz w:val="11"/>
          <w:szCs w:val="11"/>
          <w:lang w:val="en-US"/>
        </w:rPr>
        <w:t xml:space="preserve">July, 2020. </w:t>
      </w:r>
      <w:r w:rsidRPr="00E6609C">
        <w:rPr>
          <w:rFonts w:ascii="IBM Plex Mono Medium" w:hAnsi="IBM Plex Mono Medium"/>
          <w:sz w:val="11"/>
          <w:szCs w:val="11"/>
        </w:rPr>
        <w:t xml:space="preserve"> </w:t>
      </w:r>
      <w:hyperlink r:id="rId9" w:history="1">
        <w:r w:rsidRPr="00E6609C">
          <w:rPr>
            <w:rStyle w:val="Hyperlink"/>
            <w:rFonts w:ascii="IBM Plex Mono Medium" w:hAnsi="IBM Plex Mono Medium"/>
            <w:sz w:val="11"/>
            <w:szCs w:val="11"/>
          </w:rPr>
          <w:t>https://www.z33.be/en/2020/07/13/a-conversation-with-helga-schmid/</w:t>
        </w:r>
      </w:hyperlink>
      <w:r w:rsidRPr="00E6609C">
        <w:rPr>
          <w:rFonts w:ascii="IBM Plex Mono Medium" w:hAnsi="IBM Plex Mono Medium"/>
          <w:sz w:val="11"/>
          <w:szCs w:val="11"/>
        </w:rPr>
        <w:t xml:space="preserve">. </w:t>
      </w:r>
      <w:r w:rsidRPr="00E6609C">
        <w:rPr>
          <w:rFonts w:ascii="IBM Plex Mono Medium" w:hAnsi="IBM Plex Mono Medium"/>
          <w:sz w:val="11"/>
          <w:szCs w:val="11"/>
          <w:lang w:val="en-US"/>
        </w:rPr>
        <w:t xml:space="preserve">Accessed </w:t>
      </w:r>
      <w:r w:rsidRPr="00E6609C">
        <w:rPr>
          <w:rFonts w:ascii="IBM Plex Mono Medium" w:hAnsi="IBM Plex Mono Medium"/>
          <w:sz w:val="11"/>
          <w:szCs w:val="11"/>
          <w:lang w:val="nl-NL"/>
        </w:rPr>
        <w:t xml:space="preserve">on 4th </w:t>
      </w:r>
      <w:r w:rsidR="0054081A" w:rsidRPr="00E6609C">
        <w:rPr>
          <w:rFonts w:ascii="IBM Plex Mono Medium" w:hAnsi="IBM Plex Mono Medium"/>
          <w:sz w:val="11"/>
          <w:szCs w:val="11"/>
          <w:lang w:val="nl-NL"/>
        </w:rPr>
        <w:t>J</w:t>
      </w:r>
      <w:r w:rsidRPr="00E6609C">
        <w:rPr>
          <w:rFonts w:ascii="IBM Plex Mono Medium" w:hAnsi="IBM Plex Mono Medium"/>
          <w:sz w:val="11"/>
          <w:szCs w:val="11"/>
          <w:lang w:val="nl-NL"/>
        </w:rPr>
        <w:t>anuar</w:t>
      </w:r>
      <w:r w:rsidR="0054081A" w:rsidRPr="00E6609C">
        <w:rPr>
          <w:rFonts w:ascii="IBM Plex Mono Medium" w:hAnsi="IBM Plex Mono Medium"/>
          <w:sz w:val="11"/>
          <w:szCs w:val="11"/>
          <w:lang w:val="nl-NL"/>
        </w:rPr>
        <w:t>y</w:t>
      </w:r>
      <w:r w:rsidRPr="00E6609C">
        <w:rPr>
          <w:rFonts w:ascii="IBM Plex Mono Medium" w:hAnsi="IBM Plex Mono Medium"/>
          <w:sz w:val="11"/>
          <w:szCs w:val="11"/>
          <w:lang w:val="nl-NL"/>
        </w:rPr>
        <w:t xml:space="preserve"> 2023</w:t>
      </w:r>
      <w:r w:rsidR="00E6609C">
        <w:rPr>
          <w:rFonts w:ascii="IBM Plex Mono Medium" w:hAnsi="IBM Plex Mono Medium"/>
          <w:sz w:val="11"/>
          <w:szCs w:val="11"/>
          <w:lang w:val="nl-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9774485"/>
      <w:docPartObj>
        <w:docPartGallery w:val="Page Numbers (Top of Page)"/>
        <w:docPartUnique/>
      </w:docPartObj>
    </w:sdtPr>
    <w:sdtContent>
      <w:p w14:paraId="60DD56DD" w14:textId="6DCCDBF1" w:rsidR="00FC3BD7" w:rsidRDefault="00FC3BD7" w:rsidP="00007A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C5B5D3" w14:textId="77777777" w:rsidR="00FC3BD7" w:rsidRDefault="00FC3BD7" w:rsidP="00FC3B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700624"/>
      <w:docPartObj>
        <w:docPartGallery w:val="Page Numbers (Top of Page)"/>
        <w:docPartUnique/>
      </w:docPartObj>
    </w:sdtPr>
    <w:sdtContent>
      <w:p w14:paraId="2260A4F2" w14:textId="456266B8" w:rsidR="00FC3BD7" w:rsidRDefault="00FC3BD7" w:rsidP="00007A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F32860" w14:textId="77777777" w:rsidR="00FC3BD7" w:rsidRDefault="00FC3BD7" w:rsidP="00FC3BD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07A"/>
    <w:multiLevelType w:val="hybridMultilevel"/>
    <w:tmpl w:val="97EE1D88"/>
    <w:lvl w:ilvl="0" w:tplc="A3349B58">
      <w:start w:val="1"/>
      <w:numFmt w:val="bullet"/>
      <w:lvlText w:val="-"/>
      <w:lvlJc w:val="left"/>
      <w:pPr>
        <w:ind w:left="1080" w:hanging="360"/>
      </w:pPr>
      <w:rPr>
        <w:rFonts w:ascii="IBM Plex Mono Medium" w:eastAsia="Times New Roman" w:hAnsi="IBM Plex Mono Medium"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E7A0D88"/>
    <w:multiLevelType w:val="hybridMultilevel"/>
    <w:tmpl w:val="5D4497FA"/>
    <w:lvl w:ilvl="0" w:tplc="A3349B58">
      <w:start w:val="1"/>
      <w:numFmt w:val="bullet"/>
      <w:lvlText w:val="-"/>
      <w:lvlJc w:val="left"/>
      <w:pPr>
        <w:ind w:left="360" w:hanging="360"/>
      </w:pPr>
      <w:rPr>
        <w:rFonts w:ascii="IBM Plex Mono Medium" w:eastAsia="Times New Roman" w:hAnsi="IBM Plex Mono Medium"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FD60D18"/>
    <w:multiLevelType w:val="hybridMultilevel"/>
    <w:tmpl w:val="E30E3F4E"/>
    <w:lvl w:ilvl="0" w:tplc="A3349B58">
      <w:start w:val="1"/>
      <w:numFmt w:val="bullet"/>
      <w:lvlText w:val="-"/>
      <w:lvlJc w:val="left"/>
      <w:pPr>
        <w:ind w:left="720" w:hanging="360"/>
      </w:pPr>
      <w:rPr>
        <w:rFonts w:ascii="IBM Plex Mono Medium" w:eastAsia="Times New Roman" w:hAnsi="IBM Plex Mono Medium"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5019E"/>
    <w:multiLevelType w:val="hybridMultilevel"/>
    <w:tmpl w:val="7F46428A"/>
    <w:lvl w:ilvl="0" w:tplc="DDCC908E">
      <w:start w:val="1"/>
      <w:numFmt w:val="bullet"/>
      <w:lvlText w:val=""/>
      <w:lvlJc w:val="left"/>
      <w:pPr>
        <w:ind w:left="796" w:hanging="796"/>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4" w15:restartNumberingAfterBreak="0">
    <w:nsid w:val="267B07A6"/>
    <w:multiLevelType w:val="hybridMultilevel"/>
    <w:tmpl w:val="20D29954"/>
    <w:lvl w:ilvl="0" w:tplc="DDCC908E">
      <w:start w:val="1"/>
      <w:numFmt w:val="bullet"/>
      <w:lvlText w:val=""/>
      <w:lvlJc w:val="left"/>
      <w:pPr>
        <w:ind w:left="1080" w:hanging="796"/>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611D2B"/>
    <w:multiLevelType w:val="multilevel"/>
    <w:tmpl w:val="8534C00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353033">
    <w:abstractNumId w:val="5"/>
  </w:num>
  <w:num w:numId="2" w16cid:durableId="192696723">
    <w:abstractNumId w:val="3"/>
  </w:num>
  <w:num w:numId="3" w16cid:durableId="1496141805">
    <w:abstractNumId w:val="4"/>
  </w:num>
  <w:num w:numId="4" w16cid:durableId="909969752">
    <w:abstractNumId w:val="2"/>
  </w:num>
  <w:num w:numId="5" w16cid:durableId="1786654142">
    <w:abstractNumId w:val="0"/>
  </w:num>
  <w:num w:numId="6" w16cid:durableId="8356546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nie Guo">
    <w15:presenceInfo w15:providerId="AD" w15:userId="S::3172384@kabk.nl::73ca741c-9700-4200-916a-51eda907c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34"/>
    <w:rsid w:val="00001E77"/>
    <w:rsid w:val="000267C2"/>
    <w:rsid w:val="00027DFA"/>
    <w:rsid w:val="00033088"/>
    <w:rsid w:val="00035414"/>
    <w:rsid w:val="0003735B"/>
    <w:rsid w:val="00044CAE"/>
    <w:rsid w:val="00045268"/>
    <w:rsid w:val="00056E0B"/>
    <w:rsid w:val="00061407"/>
    <w:rsid w:val="00065D5F"/>
    <w:rsid w:val="00081768"/>
    <w:rsid w:val="00087C23"/>
    <w:rsid w:val="00087EC5"/>
    <w:rsid w:val="000926C9"/>
    <w:rsid w:val="000B78EE"/>
    <w:rsid w:val="000C38C7"/>
    <w:rsid w:val="000C715F"/>
    <w:rsid w:val="000C78B5"/>
    <w:rsid w:val="000E1F39"/>
    <w:rsid w:val="001011C6"/>
    <w:rsid w:val="00105A4E"/>
    <w:rsid w:val="00107879"/>
    <w:rsid w:val="001079AE"/>
    <w:rsid w:val="00113A41"/>
    <w:rsid w:val="00114289"/>
    <w:rsid w:val="001231FE"/>
    <w:rsid w:val="0012719A"/>
    <w:rsid w:val="00133655"/>
    <w:rsid w:val="00155FA5"/>
    <w:rsid w:val="001617E7"/>
    <w:rsid w:val="00164A36"/>
    <w:rsid w:val="0017319E"/>
    <w:rsid w:val="00173506"/>
    <w:rsid w:val="00180D80"/>
    <w:rsid w:val="001833F0"/>
    <w:rsid w:val="001A353E"/>
    <w:rsid w:val="001A3B4E"/>
    <w:rsid w:val="001A49FE"/>
    <w:rsid w:val="001A76E5"/>
    <w:rsid w:val="001B3D42"/>
    <w:rsid w:val="001B6F7C"/>
    <w:rsid w:val="001B7E01"/>
    <w:rsid w:val="001C3C01"/>
    <w:rsid w:val="001C4A3D"/>
    <w:rsid w:val="001F0D57"/>
    <w:rsid w:val="00225D90"/>
    <w:rsid w:val="00231D9E"/>
    <w:rsid w:val="00233A48"/>
    <w:rsid w:val="00234412"/>
    <w:rsid w:val="0024282C"/>
    <w:rsid w:val="00250AB1"/>
    <w:rsid w:val="00267E0C"/>
    <w:rsid w:val="002706E7"/>
    <w:rsid w:val="00271324"/>
    <w:rsid w:val="0027686F"/>
    <w:rsid w:val="00283BAF"/>
    <w:rsid w:val="00291BFA"/>
    <w:rsid w:val="00295F54"/>
    <w:rsid w:val="002A3E16"/>
    <w:rsid w:val="002B03B1"/>
    <w:rsid w:val="002C0C3B"/>
    <w:rsid w:val="002C596E"/>
    <w:rsid w:val="002D5A4A"/>
    <w:rsid w:val="002E47D7"/>
    <w:rsid w:val="002E7E1E"/>
    <w:rsid w:val="002F680B"/>
    <w:rsid w:val="00304AC6"/>
    <w:rsid w:val="00304EA8"/>
    <w:rsid w:val="0030532F"/>
    <w:rsid w:val="0031015C"/>
    <w:rsid w:val="00313620"/>
    <w:rsid w:val="00313AEA"/>
    <w:rsid w:val="00337E04"/>
    <w:rsid w:val="003544AE"/>
    <w:rsid w:val="00356690"/>
    <w:rsid w:val="003571B1"/>
    <w:rsid w:val="00367681"/>
    <w:rsid w:val="0036773D"/>
    <w:rsid w:val="00371E64"/>
    <w:rsid w:val="00380F5B"/>
    <w:rsid w:val="0038487D"/>
    <w:rsid w:val="0039231E"/>
    <w:rsid w:val="0039292A"/>
    <w:rsid w:val="003A4F7C"/>
    <w:rsid w:val="003C4440"/>
    <w:rsid w:val="003D54C1"/>
    <w:rsid w:val="003F4013"/>
    <w:rsid w:val="003F5307"/>
    <w:rsid w:val="004019C9"/>
    <w:rsid w:val="00404BD8"/>
    <w:rsid w:val="00410379"/>
    <w:rsid w:val="00412A7B"/>
    <w:rsid w:val="00425400"/>
    <w:rsid w:val="00425534"/>
    <w:rsid w:val="004277C2"/>
    <w:rsid w:val="004422C4"/>
    <w:rsid w:val="00444D96"/>
    <w:rsid w:val="004530E2"/>
    <w:rsid w:val="0045431A"/>
    <w:rsid w:val="004568A3"/>
    <w:rsid w:val="00456E80"/>
    <w:rsid w:val="00466583"/>
    <w:rsid w:val="00467ECA"/>
    <w:rsid w:val="00471434"/>
    <w:rsid w:val="00483CF1"/>
    <w:rsid w:val="0048461B"/>
    <w:rsid w:val="0048634B"/>
    <w:rsid w:val="00487A86"/>
    <w:rsid w:val="00490212"/>
    <w:rsid w:val="00490665"/>
    <w:rsid w:val="004C6AAA"/>
    <w:rsid w:val="004D0C65"/>
    <w:rsid w:val="004D4C44"/>
    <w:rsid w:val="004E01DD"/>
    <w:rsid w:val="004E21E9"/>
    <w:rsid w:val="004F48F8"/>
    <w:rsid w:val="004F4965"/>
    <w:rsid w:val="004F6F5A"/>
    <w:rsid w:val="00501522"/>
    <w:rsid w:val="005051A9"/>
    <w:rsid w:val="005069B5"/>
    <w:rsid w:val="00510BB0"/>
    <w:rsid w:val="00513F6F"/>
    <w:rsid w:val="00524EB4"/>
    <w:rsid w:val="005315E3"/>
    <w:rsid w:val="00533EAD"/>
    <w:rsid w:val="00537A30"/>
    <w:rsid w:val="0054081A"/>
    <w:rsid w:val="00543AF2"/>
    <w:rsid w:val="00545496"/>
    <w:rsid w:val="005454B7"/>
    <w:rsid w:val="00545E8E"/>
    <w:rsid w:val="0055343A"/>
    <w:rsid w:val="00570B1E"/>
    <w:rsid w:val="00574095"/>
    <w:rsid w:val="00576EBD"/>
    <w:rsid w:val="00582ADB"/>
    <w:rsid w:val="00597985"/>
    <w:rsid w:val="005A613D"/>
    <w:rsid w:val="005A7327"/>
    <w:rsid w:val="005B5990"/>
    <w:rsid w:val="005C021E"/>
    <w:rsid w:val="005C13A8"/>
    <w:rsid w:val="005C307F"/>
    <w:rsid w:val="005C3129"/>
    <w:rsid w:val="005C5E12"/>
    <w:rsid w:val="005C5FA3"/>
    <w:rsid w:val="005F008D"/>
    <w:rsid w:val="005F1192"/>
    <w:rsid w:val="00600451"/>
    <w:rsid w:val="00614505"/>
    <w:rsid w:val="00620063"/>
    <w:rsid w:val="0062756B"/>
    <w:rsid w:val="006328C2"/>
    <w:rsid w:val="00635574"/>
    <w:rsid w:val="00645C1E"/>
    <w:rsid w:val="00661599"/>
    <w:rsid w:val="0068178A"/>
    <w:rsid w:val="006926CD"/>
    <w:rsid w:val="006A3E83"/>
    <w:rsid w:val="006A4E2D"/>
    <w:rsid w:val="006B2BC5"/>
    <w:rsid w:val="006B5EBA"/>
    <w:rsid w:val="006C42F6"/>
    <w:rsid w:val="006E0C34"/>
    <w:rsid w:val="006E7604"/>
    <w:rsid w:val="006F2902"/>
    <w:rsid w:val="006F674C"/>
    <w:rsid w:val="00703E48"/>
    <w:rsid w:val="0070511C"/>
    <w:rsid w:val="00710A07"/>
    <w:rsid w:val="00710E80"/>
    <w:rsid w:val="007156C9"/>
    <w:rsid w:val="00715B11"/>
    <w:rsid w:val="007432AA"/>
    <w:rsid w:val="00746184"/>
    <w:rsid w:val="007554A3"/>
    <w:rsid w:val="007573A7"/>
    <w:rsid w:val="00761C26"/>
    <w:rsid w:val="00763707"/>
    <w:rsid w:val="007669A7"/>
    <w:rsid w:val="00776782"/>
    <w:rsid w:val="007921C9"/>
    <w:rsid w:val="007977BC"/>
    <w:rsid w:val="007A03D9"/>
    <w:rsid w:val="007B0234"/>
    <w:rsid w:val="007B240F"/>
    <w:rsid w:val="007B4719"/>
    <w:rsid w:val="007D5339"/>
    <w:rsid w:val="007D6C54"/>
    <w:rsid w:val="007E2759"/>
    <w:rsid w:val="007E2774"/>
    <w:rsid w:val="007E3138"/>
    <w:rsid w:val="007F37FC"/>
    <w:rsid w:val="00805761"/>
    <w:rsid w:val="00811635"/>
    <w:rsid w:val="00825C32"/>
    <w:rsid w:val="00826974"/>
    <w:rsid w:val="008333E3"/>
    <w:rsid w:val="00837875"/>
    <w:rsid w:val="008546F0"/>
    <w:rsid w:val="00867E1A"/>
    <w:rsid w:val="008702D3"/>
    <w:rsid w:val="00871B01"/>
    <w:rsid w:val="00876A7D"/>
    <w:rsid w:val="008830AB"/>
    <w:rsid w:val="00890358"/>
    <w:rsid w:val="00891243"/>
    <w:rsid w:val="008A3011"/>
    <w:rsid w:val="008B7523"/>
    <w:rsid w:val="008C101F"/>
    <w:rsid w:val="008E7D25"/>
    <w:rsid w:val="008F36BE"/>
    <w:rsid w:val="0090504B"/>
    <w:rsid w:val="00913DEA"/>
    <w:rsid w:val="00915CF9"/>
    <w:rsid w:val="00916ACC"/>
    <w:rsid w:val="0093351D"/>
    <w:rsid w:val="0093507E"/>
    <w:rsid w:val="00940501"/>
    <w:rsid w:val="009422F4"/>
    <w:rsid w:val="00944E8B"/>
    <w:rsid w:val="009521EC"/>
    <w:rsid w:val="00956942"/>
    <w:rsid w:val="009762AF"/>
    <w:rsid w:val="00976A73"/>
    <w:rsid w:val="00982459"/>
    <w:rsid w:val="00984014"/>
    <w:rsid w:val="009B16FE"/>
    <w:rsid w:val="009B3AEB"/>
    <w:rsid w:val="009B6A34"/>
    <w:rsid w:val="009C3FB9"/>
    <w:rsid w:val="009D39ED"/>
    <w:rsid w:val="009D6915"/>
    <w:rsid w:val="009E51C7"/>
    <w:rsid w:val="009F4006"/>
    <w:rsid w:val="00A00E59"/>
    <w:rsid w:val="00A02A94"/>
    <w:rsid w:val="00A079DA"/>
    <w:rsid w:val="00A2262A"/>
    <w:rsid w:val="00A22E8A"/>
    <w:rsid w:val="00A23E32"/>
    <w:rsid w:val="00A24E4C"/>
    <w:rsid w:val="00A27BB9"/>
    <w:rsid w:val="00A50B34"/>
    <w:rsid w:val="00A55230"/>
    <w:rsid w:val="00A554BB"/>
    <w:rsid w:val="00A60505"/>
    <w:rsid w:val="00A61C0E"/>
    <w:rsid w:val="00A62D7E"/>
    <w:rsid w:val="00A647B2"/>
    <w:rsid w:val="00A70F8C"/>
    <w:rsid w:val="00A773B9"/>
    <w:rsid w:val="00A80677"/>
    <w:rsid w:val="00A824E1"/>
    <w:rsid w:val="00A923B2"/>
    <w:rsid w:val="00A952FB"/>
    <w:rsid w:val="00AA0219"/>
    <w:rsid w:val="00AA0E54"/>
    <w:rsid w:val="00AB0189"/>
    <w:rsid w:val="00AD10BF"/>
    <w:rsid w:val="00AD5C3E"/>
    <w:rsid w:val="00AD7DFF"/>
    <w:rsid w:val="00AE77EB"/>
    <w:rsid w:val="00AF1A2C"/>
    <w:rsid w:val="00B0622E"/>
    <w:rsid w:val="00B12310"/>
    <w:rsid w:val="00B13C08"/>
    <w:rsid w:val="00B14D63"/>
    <w:rsid w:val="00B17440"/>
    <w:rsid w:val="00B2357C"/>
    <w:rsid w:val="00B259BA"/>
    <w:rsid w:val="00B25FD8"/>
    <w:rsid w:val="00B31AC0"/>
    <w:rsid w:val="00B3739D"/>
    <w:rsid w:val="00B37F5C"/>
    <w:rsid w:val="00B40E4E"/>
    <w:rsid w:val="00B46180"/>
    <w:rsid w:val="00B52F5B"/>
    <w:rsid w:val="00B64045"/>
    <w:rsid w:val="00B77E6F"/>
    <w:rsid w:val="00B96D72"/>
    <w:rsid w:val="00BA702B"/>
    <w:rsid w:val="00BB0761"/>
    <w:rsid w:val="00BB0891"/>
    <w:rsid w:val="00BB17D6"/>
    <w:rsid w:val="00BB5B5E"/>
    <w:rsid w:val="00BC16C8"/>
    <w:rsid w:val="00BD508F"/>
    <w:rsid w:val="00BE0461"/>
    <w:rsid w:val="00BF765D"/>
    <w:rsid w:val="00BF7B38"/>
    <w:rsid w:val="00C15643"/>
    <w:rsid w:val="00C168D1"/>
    <w:rsid w:val="00C2036C"/>
    <w:rsid w:val="00C24945"/>
    <w:rsid w:val="00C24EFC"/>
    <w:rsid w:val="00C25470"/>
    <w:rsid w:val="00C465DF"/>
    <w:rsid w:val="00C53C9D"/>
    <w:rsid w:val="00C5542B"/>
    <w:rsid w:val="00C65885"/>
    <w:rsid w:val="00C70196"/>
    <w:rsid w:val="00C707E0"/>
    <w:rsid w:val="00C81A29"/>
    <w:rsid w:val="00C84BB0"/>
    <w:rsid w:val="00C91D3B"/>
    <w:rsid w:val="00C97852"/>
    <w:rsid w:val="00CA1946"/>
    <w:rsid w:val="00CA4012"/>
    <w:rsid w:val="00CA4280"/>
    <w:rsid w:val="00CC3B11"/>
    <w:rsid w:val="00CC3DB0"/>
    <w:rsid w:val="00CC45A9"/>
    <w:rsid w:val="00CD4C7E"/>
    <w:rsid w:val="00CE0E8D"/>
    <w:rsid w:val="00D015F2"/>
    <w:rsid w:val="00D05732"/>
    <w:rsid w:val="00D05E34"/>
    <w:rsid w:val="00D117BC"/>
    <w:rsid w:val="00D30290"/>
    <w:rsid w:val="00D36B16"/>
    <w:rsid w:val="00D413AA"/>
    <w:rsid w:val="00D503A9"/>
    <w:rsid w:val="00D55D16"/>
    <w:rsid w:val="00D63DD3"/>
    <w:rsid w:val="00D64BEC"/>
    <w:rsid w:val="00D67807"/>
    <w:rsid w:val="00D72A66"/>
    <w:rsid w:val="00D8552C"/>
    <w:rsid w:val="00D860A0"/>
    <w:rsid w:val="00D91E92"/>
    <w:rsid w:val="00DA136A"/>
    <w:rsid w:val="00DA3BC0"/>
    <w:rsid w:val="00DB7F7B"/>
    <w:rsid w:val="00DC20AA"/>
    <w:rsid w:val="00DC2ADB"/>
    <w:rsid w:val="00DD37FB"/>
    <w:rsid w:val="00DE0BD1"/>
    <w:rsid w:val="00DE4073"/>
    <w:rsid w:val="00DE57F3"/>
    <w:rsid w:val="00DF304F"/>
    <w:rsid w:val="00DF7334"/>
    <w:rsid w:val="00E03173"/>
    <w:rsid w:val="00E05525"/>
    <w:rsid w:val="00E07572"/>
    <w:rsid w:val="00E107E9"/>
    <w:rsid w:val="00E12FC6"/>
    <w:rsid w:val="00E232EF"/>
    <w:rsid w:val="00E24446"/>
    <w:rsid w:val="00E26013"/>
    <w:rsid w:val="00E303C7"/>
    <w:rsid w:val="00E34644"/>
    <w:rsid w:val="00E374D8"/>
    <w:rsid w:val="00E37E90"/>
    <w:rsid w:val="00E42067"/>
    <w:rsid w:val="00E52660"/>
    <w:rsid w:val="00E610FB"/>
    <w:rsid w:val="00E6609C"/>
    <w:rsid w:val="00E9289C"/>
    <w:rsid w:val="00E92A4A"/>
    <w:rsid w:val="00EB0BE6"/>
    <w:rsid w:val="00EB2110"/>
    <w:rsid w:val="00EB3DE6"/>
    <w:rsid w:val="00EB469D"/>
    <w:rsid w:val="00EB77B3"/>
    <w:rsid w:val="00EC7F66"/>
    <w:rsid w:val="00EE1669"/>
    <w:rsid w:val="00EE276E"/>
    <w:rsid w:val="00EE7342"/>
    <w:rsid w:val="00EF2E2A"/>
    <w:rsid w:val="00EF468B"/>
    <w:rsid w:val="00F00122"/>
    <w:rsid w:val="00F208C2"/>
    <w:rsid w:val="00F242AC"/>
    <w:rsid w:val="00F2439E"/>
    <w:rsid w:val="00F30FF6"/>
    <w:rsid w:val="00F32086"/>
    <w:rsid w:val="00F3747C"/>
    <w:rsid w:val="00F374F8"/>
    <w:rsid w:val="00F40226"/>
    <w:rsid w:val="00F46334"/>
    <w:rsid w:val="00F479D8"/>
    <w:rsid w:val="00F6011F"/>
    <w:rsid w:val="00F63390"/>
    <w:rsid w:val="00F640B7"/>
    <w:rsid w:val="00F73F14"/>
    <w:rsid w:val="00F74FD5"/>
    <w:rsid w:val="00F8574C"/>
    <w:rsid w:val="00F935B3"/>
    <w:rsid w:val="00F954BB"/>
    <w:rsid w:val="00F965BD"/>
    <w:rsid w:val="00FA42E5"/>
    <w:rsid w:val="00FB0757"/>
    <w:rsid w:val="00FB6AE3"/>
    <w:rsid w:val="00FB756B"/>
    <w:rsid w:val="00FC3BD7"/>
    <w:rsid w:val="00FD167A"/>
    <w:rsid w:val="00FD67C3"/>
    <w:rsid w:val="00FD7F13"/>
    <w:rsid w:val="00FE408E"/>
    <w:rsid w:val="00FF45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9FD8"/>
  <w15:chartTrackingRefBased/>
  <w15:docId w15:val="{CF3F62C0-2A5D-A54A-9752-E6F21E37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0B3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61C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6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303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B3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50B3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50B34"/>
    <w:rPr>
      <w:color w:val="0000FF"/>
      <w:u w:val="single"/>
    </w:rPr>
  </w:style>
  <w:style w:type="character" w:styleId="Strong">
    <w:name w:val="Strong"/>
    <w:basedOn w:val="DefaultParagraphFont"/>
    <w:uiPriority w:val="22"/>
    <w:qFormat/>
    <w:rsid w:val="00A50B34"/>
    <w:rPr>
      <w:b/>
      <w:bCs/>
    </w:rPr>
  </w:style>
  <w:style w:type="paragraph" w:styleId="Header">
    <w:name w:val="header"/>
    <w:basedOn w:val="Normal"/>
    <w:link w:val="HeaderChar"/>
    <w:uiPriority w:val="99"/>
    <w:unhideWhenUsed/>
    <w:rsid w:val="00FC3BD7"/>
    <w:pPr>
      <w:tabs>
        <w:tab w:val="center" w:pos="4513"/>
        <w:tab w:val="right" w:pos="9026"/>
      </w:tabs>
    </w:pPr>
  </w:style>
  <w:style w:type="character" w:customStyle="1" w:styleId="HeaderChar">
    <w:name w:val="Header Char"/>
    <w:basedOn w:val="DefaultParagraphFont"/>
    <w:link w:val="Header"/>
    <w:uiPriority w:val="99"/>
    <w:rsid w:val="00FC3BD7"/>
  </w:style>
  <w:style w:type="character" w:styleId="PageNumber">
    <w:name w:val="page number"/>
    <w:basedOn w:val="DefaultParagraphFont"/>
    <w:uiPriority w:val="99"/>
    <w:semiHidden/>
    <w:unhideWhenUsed/>
    <w:rsid w:val="00FC3BD7"/>
  </w:style>
  <w:style w:type="paragraph" w:styleId="FootnoteText">
    <w:name w:val="footnote text"/>
    <w:basedOn w:val="Normal"/>
    <w:link w:val="FootnoteTextChar"/>
    <w:uiPriority w:val="99"/>
    <w:semiHidden/>
    <w:unhideWhenUsed/>
    <w:rsid w:val="00FC3BD7"/>
    <w:rPr>
      <w:sz w:val="20"/>
      <w:szCs w:val="20"/>
    </w:rPr>
  </w:style>
  <w:style w:type="character" w:customStyle="1" w:styleId="FootnoteTextChar">
    <w:name w:val="Footnote Text Char"/>
    <w:basedOn w:val="DefaultParagraphFont"/>
    <w:link w:val="FootnoteText"/>
    <w:uiPriority w:val="99"/>
    <w:semiHidden/>
    <w:rsid w:val="00FC3BD7"/>
    <w:rPr>
      <w:sz w:val="20"/>
      <w:szCs w:val="20"/>
    </w:rPr>
  </w:style>
  <w:style w:type="character" w:styleId="FootnoteReference">
    <w:name w:val="footnote reference"/>
    <w:basedOn w:val="DefaultParagraphFont"/>
    <w:uiPriority w:val="99"/>
    <w:semiHidden/>
    <w:unhideWhenUsed/>
    <w:rsid w:val="00FC3BD7"/>
    <w:rPr>
      <w:vertAlign w:val="superscript"/>
    </w:rPr>
  </w:style>
  <w:style w:type="character" w:styleId="Emphasis">
    <w:name w:val="Emphasis"/>
    <w:basedOn w:val="DefaultParagraphFont"/>
    <w:uiPriority w:val="20"/>
    <w:qFormat/>
    <w:rsid w:val="00FC3BD7"/>
    <w:rPr>
      <w:i/>
      <w:iCs/>
    </w:rPr>
  </w:style>
  <w:style w:type="character" w:styleId="UnresolvedMention">
    <w:name w:val="Unresolved Mention"/>
    <w:basedOn w:val="DefaultParagraphFont"/>
    <w:uiPriority w:val="99"/>
    <w:semiHidden/>
    <w:unhideWhenUsed/>
    <w:rsid w:val="00FC3BD7"/>
    <w:rPr>
      <w:color w:val="605E5C"/>
      <w:shd w:val="clear" w:color="auto" w:fill="E1DFDD"/>
    </w:rPr>
  </w:style>
  <w:style w:type="paragraph" w:styleId="Footer">
    <w:name w:val="footer"/>
    <w:basedOn w:val="Normal"/>
    <w:link w:val="FooterChar"/>
    <w:uiPriority w:val="99"/>
    <w:unhideWhenUsed/>
    <w:rsid w:val="00944E8B"/>
    <w:pPr>
      <w:tabs>
        <w:tab w:val="center" w:pos="4513"/>
        <w:tab w:val="right" w:pos="9026"/>
      </w:tabs>
    </w:pPr>
  </w:style>
  <w:style w:type="character" w:customStyle="1" w:styleId="FooterChar">
    <w:name w:val="Footer Char"/>
    <w:basedOn w:val="DefaultParagraphFont"/>
    <w:link w:val="Footer"/>
    <w:uiPriority w:val="99"/>
    <w:rsid w:val="00944E8B"/>
  </w:style>
  <w:style w:type="paragraph" w:styleId="Caption">
    <w:name w:val="caption"/>
    <w:basedOn w:val="Normal"/>
    <w:next w:val="Normal"/>
    <w:uiPriority w:val="35"/>
    <w:unhideWhenUsed/>
    <w:qFormat/>
    <w:rsid w:val="006F674C"/>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A61C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3A48"/>
    <w:pPr>
      <w:ind w:left="720"/>
      <w:contextualSpacing/>
    </w:pPr>
  </w:style>
  <w:style w:type="paragraph" w:styleId="Revision">
    <w:name w:val="Revision"/>
    <w:hidden/>
    <w:uiPriority w:val="99"/>
    <w:semiHidden/>
    <w:rsid w:val="00E92A4A"/>
  </w:style>
  <w:style w:type="character" w:styleId="CommentReference">
    <w:name w:val="annotation reference"/>
    <w:basedOn w:val="DefaultParagraphFont"/>
    <w:uiPriority w:val="99"/>
    <w:semiHidden/>
    <w:unhideWhenUsed/>
    <w:rsid w:val="00545496"/>
    <w:rPr>
      <w:sz w:val="16"/>
      <w:szCs w:val="16"/>
    </w:rPr>
  </w:style>
  <w:style w:type="paragraph" w:styleId="CommentText">
    <w:name w:val="annotation text"/>
    <w:basedOn w:val="Normal"/>
    <w:link w:val="CommentTextChar"/>
    <w:uiPriority w:val="99"/>
    <w:semiHidden/>
    <w:unhideWhenUsed/>
    <w:rsid w:val="00545496"/>
    <w:rPr>
      <w:sz w:val="20"/>
      <w:szCs w:val="20"/>
    </w:rPr>
  </w:style>
  <w:style w:type="character" w:customStyle="1" w:styleId="CommentTextChar">
    <w:name w:val="Comment Text Char"/>
    <w:basedOn w:val="DefaultParagraphFont"/>
    <w:link w:val="CommentText"/>
    <w:uiPriority w:val="99"/>
    <w:semiHidden/>
    <w:rsid w:val="00545496"/>
    <w:rPr>
      <w:sz w:val="20"/>
      <w:szCs w:val="20"/>
    </w:rPr>
  </w:style>
  <w:style w:type="paragraph" w:styleId="CommentSubject">
    <w:name w:val="annotation subject"/>
    <w:basedOn w:val="CommentText"/>
    <w:next w:val="CommentText"/>
    <w:link w:val="CommentSubjectChar"/>
    <w:uiPriority w:val="99"/>
    <w:semiHidden/>
    <w:unhideWhenUsed/>
    <w:rsid w:val="00545496"/>
    <w:rPr>
      <w:b/>
      <w:bCs/>
    </w:rPr>
  </w:style>
  <w:style w:type="character" w:customStyle="1" w:styleId="CommentSubjectChar">
    <w:name w:val="Comment Subject Char"/>
    <w:basedOn w:val="CommentTextChar"/>
    <w:link w:val="CommentSubject"/>
    <w:uiPriority w:val="99"/>
    <w:semiHidden/>
    <w:rsid w:val="00545496"/>
    <w:rPr>
      <w:b/>
      <w:bCs/>
      <w:sz w:val="20"/>
      <w:szCs w:val="20"/>
    </w:rPr>
  </w:style>
  <w:style w:type="character" w:customStyle="1" w:styleId="Heading3Char">
    <w:name w:val="Heading 3 Char"/>
    <w:basedOn w:val="DefaultParagraphFont"/>
    <w:link w:val="Heading3"/>
    <w:uiPriority w:val="9"/>
    <w:semiHidden/>
    <w:rsid w:val="00367681"/>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303C7"/>
    <w:rPr>
      <w:color w:val="954F72" w:themeColor="followedHyperlink"/>
      <w:u w:val="single"/>
    </w:rPr>
  </w:style>
  <w:style w:type="character" w:customStyle="1" w:styleId="Heading4Char">
    <w:name w:val="Heading 4 Char"/>
    <w:basedOn w:val="DefaultParagraphFont"/>
    <w:link w:val="Heading4"/>
    <w:uiPriority w:val="9"/>
    <w:semiHidden/>
    <w:rsid w:val="00E303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1119">
      <w:bodyDiv w:val="1"/>
      <w:marLeft w:val="0"/>
      <w:marRight w:val="0"/>
      <w:marTop w:val="0"/>
      <w:marBottom w:val="0"/>
      <w:divBdr>
        <w:top w:val="none" w:sz="0" w:space="0" w:color="auto"/>
        <w:left w:val="none" w:sz="0" w:space="0" w:color="auto"/>
        <w:bottom w:val="none" w:sz="0" w:space="0" w:color="auto"/>
        <w:right w:val="none" w:sz="0" w:space="0" w:color="auto"/>
      </w:divBdr>
    </w:div>
    <w:div w:id="180818830">
      <w:bodyDiv w:val="1"/>
      <w:marLeft w:val="0"/>
      <w:marRight w:val="0"/>
      <w:marTop w:val="0"/>
      <w:marBottom w:val="0"/>
      <w:divBdr>
        <w:top w:val="none" w:sz="0" w:space="0" w:color="auto"/>
        <w:left w:val="none" w:sz="0" w:space="0" w:color="auto"/>
        <w:bottom w:val="none" w:sz="0" w:space="0" w:color="auto"/>
        <w:right w:val="none" w:sz="0" w:space="0" w:color="auto"/>
      </w:divBdr>
    </w:div>
    <w:div w:id="376050052">
      <w:bodyDiv w:val="1"/>
      <w:marLeft w:val="0"/>
      <w:marRight w:val="0"/>
      <w:marTop w:val="0"/>
      <w:marBottom w:val="0"/>
      <w:divBdr>
        <w:top w:val="none" w:sz="0" w:space="0" w:color="auto"/>
        <w:left w:val="none" w:sz="0" w:space="0" w:color="auto"/>
        <w:bottom w:val="none" w:sz="0" w:space="0" w:color="auto"/>
        <w:right w:val="none" w:sz="0" w:space="0" w:color="auto"/>
      </w:divBdr>
    </w:div>
    <w:div w:id="381944944">
      <w:bodyDiv w:val="1"/>
      <w:marLeft w:val="0"/>
      <w:marRight w:val="0"/>
      <w:marTop w:val="0"/>
      <w:marBottom w:val="0"/>
      <w:divBdr>
        <w:top w:val="none" w:sz="0" w:space="0" w:color="auto"/>
        <w:left w:val="none" w:sz="0" w:space="0" w:color="auto"/>
        <w:bottom w:val="none" w:sz="0" w:space="0" w:color="auto"/>
        <w:right w:val="none" w:sz="0" w:space="0" w:color="auto"/>
      </w:divBdr>
      <w:divsChild>
        <w:div w:id="927154831">
          <w:marLeft w:val="0"/>
          <w:marRight w:val="0"/>
          <w:marTop w:val="0"/>
          <w:marBottom w:val="0"/>
          <w:divBdr>
            <w:top w:val="none" w:sz="0" w:space="0" w:color="auto"/>
            <w:left w:val="none" w:sz="0" w:space="0" w:color="auto"/>
            <w:bottom w:val="none" w:sz="0" w:space="0" w:color="auto"/>
            <w:right w:val="none" w:sz="0" w:space="0" w:color="auto"/>
          </w:divBdr>
          <w:divsChild>
            <w:div w:id="15852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8474">
      <w:bodyDiv w:val="1"/>
      <w:marLeft w:val="0"/>
      <w:marRight w:val="0"/>
      <w:marTop w:val="0"/>
      <w:marBottom w:val="0"/>
      <w:divBdr>
        <w:top w:val="none" w:sz="0" w:space="0" w:color="auto"/>
        <w:left w:val="none" w:sz="0" w:space="0" w:color="auto"/>
        <w:bottom w:val="none" w:sz="0" w:space="0" w:color="auto"/>
        <w:right w:val="none" w:sz="0" w:space="0" w:color="auto"/>
      </w:divBdr>
      <w:divsChild>
        <w:div w:id="1396318908">
          <w:marLeft w:val="0"/>
          <w:marRight w:val="0"/>
          <w:marTop w:val="0"/>
          <w:marBottom w:val="0"/>
          <w:divBdr>
            <w:top w:val="none" w:sz="0" w:space="0" w:color="auto"/>
            <w:left w:val="none" w:sz="0" w:space="0" w:color="auto"/>
            <w:bottom w:val="none" w:sz="0" w:space="0" w:color="auto"/>
            <w:right w:val="none" w:sz="0" w:space="0" w:color="auto"/>
          </w:divBdr>
          <w:divsChild>
            <w:div w:id="1493986537">
              <w:marLeft w:val="0"/>
              <w:marRight w:val="0"/>
              <w:marTop w:val="0"/>
              <w:marBottom w:val="0"/>
              <w:divBdr>
                <w:top w:val="none" w:sz="0" w:space="0" w:color="auto"/>
                <w:left w:val="none" w:sz="0" w:space="0" w:color="auto"/>
                <w:bottom w:val="none" w:sz="0" w:space="0" w:color="auto"/>
                <w:right w:val="none" w:sz="0" w:space="0" w:color="auto"/>
              </w:divBdr>
            </w:div>
          </w:divsChild>
        </w:div>
        <w:div w:id="1514220201">
          <w:marLeft w:val="0"/>
          <w:marRight w:val="0"/>
          <w:marTop w:val="0"/>
          <w:marBottom w:val="0"/>
          <w:divBdr>
            <w:top w:val="none" w:sz="0" w:space="0" w:color="auto"/>
            <w:left w:val="none" w:sz="0" w:space="0" w:color="auto"/>
            <w:bottom w:val="none" w:sz="0" w:space="0" w:color="auto"/>
            <w:right w:val="none" w:sz="0" w:space="0" w:color="auto"/>
          </w:divBdr>
          <w:divsChild>
            <w:div w:id="369457089">
              <w:marLeft w:val="0"/>
              <w:marRight w:val="0"/>
              <w:marTop w:val="0"/>
              <w:marBottom w:val="0"/>
              <w:divBdr>
                <w:top w:val="none" w:sz="0" w:space="0" w:color="auto"/>
                <w:left w:val="none" w:sz="0" w:space="0" w:color="auto"/>
                <w:bottom w:val="none" w:sz="0" w:space="0" w:color="auto"/>
                <w:right w:val="none" w:sz="0" w:space="0" w:color="auto"/>
              </w:divBdr>
              <w:divsChild>
                <w:div w:id="1440635584">
                  <w:marLeft w:val="0"/>
                  <w:marRight w:val="0"/>
                  <w:marTop w:val="0"/>
                  <w:marBottom w:val="0"/>
                  <w:divBdr>
                    <w:top w:val="none" w:sz="0" w:space="0" w:color="auto"/>
                    <w:left w:val="none" w:sz="0" w:space="0" w:color="auto"/>
                    <w:bottom w:val="none" w:sz="0" w:space="0" w:color="auto"/>
                    <w:right w:val="none" w:sz="0" w:space="0" w:color="auto"/>
                  </w:divBdr>
                  <w:divsChild>
                    <w:div w:id="1705212522">
                      <w:marLeft w:val="0"/>
                      <w:marRight w:val="0"/>
                      <w:marTop w:val="0"/>
                      <w:marBottom w:val="0"/>
                      <w:divBdr>
                        <w:top w:val="none" w:sz="0" w:space="0" w:color="auto"/>
                        <w:left w:val="none" w:sz="0" w:space="0" w:color="auto"/>
                        <w:bottom w:val="none" w:sz="0" w:space="0" w:color="auto"/>
                        <w:right w:val="none" w:sz="0" w:space="0" w:color="auto"/>
                      </w:divBdr>
                      <w:divsChild>
                        <w:div w:id="3689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05210">
      <w:bodyDiv w:val="1"/>
      <w:marLeft w:val="0"/>
      <w:marRight w:val="0"/>
      <w:marTop w:val="0"/>
      <w:marBottom w:val="0"/>
      <w:divBdr>
        <w:top w:val="none" w:sz="0" w:space="0" w:color="auto"/>
        <w:left w:val="none" w:sz="0" w:space="0" w:color="auto"/>
        <w:bottom w:val="none" w:sz="0" w:space="0" w:color="auto"/>
        <w:right w:val="none" w:sz="0" w:space="0" w:color="auto"/>
      </w:divBdr>
    </w:div>
    <w:div w:id="693966893">
      <w:bodyDiv w:val="1"/>
      <w:marLeft w:val="0"/>
      <w:marRight w:val="0"/>
      <w:marTop w:val="0"/>
      <w:marBottom w:val="0"/>
      <w:divBdr>
        <w:top w:val="none" w:sz="0" w:space="0" w:color="auto"/>
        <w:left w:val="none" w:sz="0" w:space="0" w:color="auto"/>
        <w:bottom w:val="none" w:sz="0" w:space="0" w:color="auto"/>
        <w:right w:val="none" w:sz="0" w:space="0" w:color="auto"/>
      </w:divBdr>
    </w:div>
    <w:div w:id="773014612">
      <w:bodyDiv w:val="1"/>
      <w:marLeft w:val="0"/>
      <w:marRight w:val="0"/>
      <w:marTop w:val="0"/>
      <w:marBottom w:val="0"/>
      <w:divBdr>
        <w:top w:val="none" w:sz="0" w:space="0" w:color="auto"/>
        <w:left w:val="none" w:sz="0" w:space="0" w:color="auto"/>
        <w:bottom w:val="none" w:sz="0" w:space="0" w:color="auto"/>
        <w:right w:val="none" w:sz="0" w:space="0" w:color="auto"/>
      </w:divBdr>
    </w:div>
    <w:div w:id="1480613064">
      <w:bodyDiv w:val="1"/>
      <w:marLeft w:val="0"/>
      <w:marRight w:val="0"/>
      <w:marTop w:val="0"/>
      <w:marBottom w:val="0"/>
      <w:divBdr>
        <w:top w:val="none" w:sz="0" w:space="0" w:color="auto"/>
        <w:left w:val="none" w:sz="0" w:space="0" w:color="auto"/>
        <w:bottom w:val="none" w:sz="0" w:space="0" w:color="auto"/>
        <w:right w:val="none" w:sz="0" w:space="0" w:color="auto"/>
      </w:divBdr>
    </w:div>
    <w:div w:id="200319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researchcatalogue.net/view/827680/827681" TargetMode="External"/><Relationship Id="rId3" Type="http://schemas.openxmlformats.org/officeDocument/2006/relationships/hyperlink" Target="https://www.apa.org/monitor/oct03/mental" TargetMode="External"/><Relationship Id="rId7" Type="http://schemas.openxmlformats.org/officeDocument/2006/relationships/hyperlink" Target="https://18.re-publica.com/de/session/embodiment-digital-time" TargetMode="External"/><Relationship Id="rId2" Type="http://schemas.openxmlformats.org/officeDocument/2006/relationships/hyperlink" Target="https://founders.archives.gov/documents/Franklin/01-03-02-0130" TargetMode="External"/><Relationship Id="rId1" Type="http://schemas.openxmlformats.org/officeDocument/2006/relationships/hyperlink" Target="https://www.buildingconservation.com/articles/bigben/bigben.html" TargetMode="External"/><Relationship Id="rId6" Type="http://schemas.openxmlformats.org/officeDocument/2006/relationships/hyperlink" Target="https://ameliagroom.com/documents-of-contemporary-art-time/" TargetMode="External"/><Relationship Id="rId5" Type="http://schemas.openxmlformats.org/officeDocument/2006/relationships/hyperlink" Target="https://www.tate.org.uk/research/research-centres/tate-research-centre-asia/event-report-tehching-hsieh" TargetMode="External"/><Relationship Id="rId4" Type="http://schemas.openxmlformats.org/officeDocument/2006/relationships/hyperlink" Target="https://globaldialogue.isa-sociology.org/articles/the-idea-of-resonance-as-a-sociological-concept" TargetMode="External"/><Relationship Id="rId9" Type="http://schemas.openxmlformats.org/officeDocument/2006/relationships/hyperlink" Target="https://www.z33.be/en/2020/07/13/a-conversation-with-helga-schm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D3A30A1DFC10419E6E68EE3C2C4EEF" ma:contentTypeVersion="13" ma:contentTypeDescription="Create a new document." ma:contentTypeScope="" ma:versionID="ec2bee6ac66275ae333a7750fc2077be">
  <xsd:schema xmlns:xsd="http://www.w3.org/2001/XMLSchema" xmlns:xs="http://www.w3.org/2001/XMLSchema" xmlns:p="http://schemas.microsoft.com/office/2006/metadata/properties" xmlns:ns2="1c366bdb-5e24-45f6-839c-c822367728ce" xmlns:ns3="7450781a-8ba3-4987-a809-1f7b3b24dbdd" targetNamespace="http://schemas.microsoft.com/office/2006/metadata/properties" ma:root="true" ma:fieldsID="8b768920ed3d5fe35c39c57da631b891" ns2:_="" ns3:_="">
    <xsd:import namespace="1c366bdb-5e24-45f6-839c-c822367728ce"/>
    <xsd:import namespace="7450781a-8ba3-4987-a809-1f7b3b24dbd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66bdb-5e24-45f6-839c-c822367728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2c09051-2763-440a-99d8-6471dadf023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50781a-8ba3-4987-a809-1f7b3b24dbd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9fb6dc4-7b5e-473b-9fd6-846befe0c13c}" ma:internalName="TaxCatchAll" ma:showField="CatchAllData" ma:web="7450781a-8ba3-4987-a809-1f7b3b24dbd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450781a-8ba3-4987-a809-1f7b3b24dbdd" xsi:nil="true"/>
    <lcf76f155ced4ddcb4097134ff3c332f xmlns="1c366bdb-5e24-45f6-839c-c822367728c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5F9C06-9B83-DD48-A30A-39162B856B9B}">
  <ds:schemaRefs>
    <ds:schemaRef ds:uri="http://schemas.openxmlformats.org/officeDocument/2006/bibliography"/>
  </ds:schemaRefs>
</ds:datastoreItem>
</file>

<file path=customXml/itemProps2.xml><?xml version="1.0" encoding="utf-8"?>
<ds:datastoreItem xmlns:ds="http://schemas.openxmlformats.org/officeDocument/2006/customXml" ds:itemID="{074F9BB0-EC6E-41B9-AE07-673852B31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66bdb-5e24-45f6-839c-c822367728ce"/>
    <ds:schemaRef ds:uri="7450781a-8ba3-4987-a809-1f7b3b24d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27C1F8-F607-4671-BD7A-1C1F23A4414E}">
  <ds:schemaRefs>
    <ds:schemaRef ds:uri="http://schemas.microsoft.com/sharepoint/v3/contenttype/forms"/>
  </ds:schemaRefs>
</ds:datastoreItem>
</file>

<file path=customXml/itemProps4.xml><?xml version="1.0" encoding="utf-8"?>
<ds:datastoreItem xmlns:ds="http://schemas.openxmlformats.org/officeDocument/2006/customXml" ds:itemID="{0F494FF6-56EE-4B81-BAF6-72C895D3E4DC}">
  <ds:schemaRefs>
    <ds:schemaRef ds:uri="http://schemas.microsoft.com/office/2006/metadata/properties"/>
    <ds:schemaRef ds:uri="http://schemas.microsoft.com/office/infopath/2007/PartnerControls"/>
    <ds:schemaRef ds:uri="7450781a-8ba3-4987-a809-1f7b3b24dbdd"/>
    <ds:schemaRef ds:uri="1c366bdb-5e24-45f6-839c-c822367728ce"/>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Guo</dc:creator>
  <cp:keywords/>
  <dc:description/>
  <cp:lastModifiedBy>Jannie Guo</cp:lastModifiedBy>
  <cp:revision>9</cp:revision>
  <cp:lastPrinted>2023-02-22T10:41:00Z</cp:lastPrinted>
  <dcterms:created xsi:type="dcterms:W3CDTF">2023-02-22T10:42:00Z</dcterms:created>
  <dcterms:modified xsi:type="dcterms:W3CDTF">2023-02-22T12:34:00Z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0x01010019D3A30A1DFC10419E6E68EE3C2C4EEF</vt:lpwstr>
  </property>
</Properties>
</file>